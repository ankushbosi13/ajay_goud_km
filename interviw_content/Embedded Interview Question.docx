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35A" w:rsidRDefault="00132200">
      <w:pPr>
        <w:rPr>
          <w:b/>
          <w:color w:val="4F81BD" w:themeColor="accent1"/>
          <w:sz w:val="52"/>
          <w:szCs w:val="52"/>
          <w:u w:val="single"/>
        </w:rPr>
      </w:pPr>
      <w:r w:rsidRPr="00132200">
        <w:rPr>
          <w:color w:val="4F81BD" w:themeColor="accent1"/>
        </w:rPr>
        <w:t xml:space="preserve">                                </w:t>
      </w:r>
      <w:r w:rsidRPr="00132200">
        <w:rPr>
          <w:b/>
          <w:color w:val="4F81BD" w:themeColor="accent1"/>
          <w:sz w:val="52"/>
          <w:szCs w:val="52"/>
          <w:u w:val="single"/>
        </w:rPr>
        <w:t>Embedded Interview Question</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1) What is the use of volatile keyword?</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The C's volatile keyword is a qualifier that tells the compiler not to optimize when applied to a variable. By declaring a variable volatile, we can tell the compiler that the value of the variable may change any moment from outside of the scope of the program. A variable should be declared volatile whenever its value could change unexpectedly and beyond the comprehension of the compiler.</w:t>
      </w:r>
      <w:r w:rsidRPr="00132200">
        <w:rPr>
          <w:rFonts w:ascii="Arial" w:eastAsia="Times New Roman" w:hAnsi="Arial" w:cs="Arial"/>
          <w:color w:val="666666"/>
          <w:sz w:val="20"/>
          <w:szCs w:val="20"/>
        </w:rPr>
        <w:br/>
      </w:r>
      <w:r w:rsidRPr="00132200">
        <w:rPr>
          <w:rFonts w:ascii="Arial" w:eastAsia="Times New Roman" w:hAnsi="Arial" w:cs="Arial"/>
          <w:color w:val="666666"/>
          <w:sz w:val="20"/>
          <w:szCs w:val="20"/>
        </w:rPr>
        <w:br/>
        <w:t xml:space="preserve">In those cases it is required not to optimize the code, doing so may lead to erroneous result and load the variable every time it is used in the program. Volatile keyword is useful for memory-mapped peripheral registers, global variables modified </w:t>
      </w:r>
      <w:proofErr w:type="gramStart"/>
      <w:r w:rsidRPr="00132200">
        <w:rPr>
          <w:rFonts w:ascii="Arial" w:eastAsia="Times New Roman" w:hAnsi="Arial" w:cs="Arial"/>
          <w:color w:val="666666"/>
          <w:sz w:val="20"/>
          <w:szCs w:val="20"/>
        </w:rPr>
        <w:t>by an interrupt service routine, global variables</w:t>
      </w:r>
      <w:proofErr w:type="gramEnd"/>
      <w:r w:rsidRPr="00132200">
        <w:rPr>
          <w:rFonts w:ascii="Arial" w:eastAsia="Times New Roman" w:hAnsi="Arial" w:cs="Arial"/>
          <w:color w:val="666666"/>
          <w:sz w:val="20"/>
          <w:szCs w:val="20"/>
        </w:rPr>
        <w:t xml:space="preserve"> accessed by multiple tasks within a multi-threaded application.</w:t>
      </w:r>
    </w:p>
    <w:p w:rsidR="00132200" w:rsidRPr="00132200" w:rsidRDefault="00132200" w:rsidP="00132200">
      <w:pPr>
        <w:shd w:val="clear" w:color="auto" w:fill="FFFFFF"/>
        <w:spacing w:line="240" w:lineRule="auto"/>
        <w:rPr>
          <w:ins w:id="0" w:author="Unknown"/>
          <w:rFonts w:ascii="Arial" w:eastAsia="Times New Roman" w:hAnsi="Arial" w:cs="Arial"/>
          <w:color w:val="666666"/>
          <w:sz w:val="20"/>
          <w:szCs w:val="20"/>
        </w:rPr>
      </w:pPr>
      <w:ins w:id="1" w:author="Unknown">
        <w:r w:rsidRPr="00132200">
          <w:rPr>
            <w:rFonts w:ascii="Arial" w:eastAsia="Times New Roman" w:hAnsi="Arial" w:cs="Arial"/>
            <w:b/>
            <w:bCs/>
            <w:color w:val="666666"/>
            <w:sz w:val="20"/>
          </w:rPr>
          <w:t>2) Can a variable be both const and volatile?</w:t>
        </w:r>
      </w:ins>
    </w:p>
    <w:p w:rsidR="00132200" w:rsidRPr="00132200" w:rsidRDefault="00132200" w:rsidP="00132200">
      <w:pPr>
        <w:shd w:val="clear" w:color="auto" w:fill="FFFFFF"/>
        <w:spacing w:before="250" w:after="250" w:line="240" w:lineRule="auto"/>
        <w:rPr>
          <w:ins w:id="2" w:author="Unknown"/>
          <w:rFonts w:ascii="Arial" w:eastAsia="Times New Roman" w:hAnsi="Arial" w:cs="Arial"/>
          <w:color w:val="666666"/>
          <w:sz w:val="20"/>
          <w:szCs w:val="20"/>
        </w:rPr>
      </w:pPr>
      <w:ins w:id="3" w:author="Unknown">
        <w:r w:rsidRPr="00132200">
          <w:rPr>
            <w:rFonts w:ascii="Arial" w:eastAsia="Times New Roman" w:hAnsi="Arial" w:cs="Arial"/>
            <w:color w:val="666666"/>
            <w:sz w:val="20"/>
            <w:szCs w:val="20"/>
          </w:rPr>
          <w:t xml:space="preserve">The const </w:t>
        </w:r>
        <w:proofErr w:type="gramStart"/>
        <w:r w:rsidRPr="00132200">
          <w:rPr>
            <w:rFonts w:ascii="Arial" w:eastAsia="Times New Roman" w:hAnsi="Arial" w:cs="Arial"/>
            <w:color w:val="666666"/>
            <w:sz w:val="20"/>
            <w:szCs w:val="20"/>
          </w:rPr>
          <w:t>keyword make</w:t>
        </w:r>
        <w:proofErr w:type="gramEnd"/>
        <w:r w:rsidRPr="00132200">
          <w:rPr>
            <w:rFonts w:ascii="Arial" w:eastAsia="Times New Roman" w:hAnsi="Arial" w:cs="Arial"/>
            <w:color w:val="666666"/>
            <w:sz w:val="20"/>
            <w:szCs w:val="20"/>
          </w:rPr>
          <w:t xml:space="preserve"> sure that the value of the variable declared as const can't be changed. This statement holds true in the scope of the program. The value can still be changed by outside intervention. So, the use of const with volatile keyword makes perfect sense.</w:t>
        </w:r>
      </w:ins>
    </w:p>
    <w:p w:rsidR="00132200" w:rsidRPr="00132200" w:rsidRDefault="00132200" w:rsidP="00132200">
      <w:pPr>
        <w:shd w:val="clear" w:color="auto" w:fill="FFFFFF"/>
        <w:spacing w:before="250" w:after="250" w:line="240" w:lineRule="auto"/>
        <w:rPr>
          <w:ins w:id="4" w:author="Unknown"/>
          <w:rFonts w:ascii="Arial" w:eastAsia="Times New Roman" w:hAnsi="Arial" w:cs="Arial"/>
          <w:color w:val="666666"/>
          <w:sz w:val="20"/>
          <w:szCs w:val="20"/>
        </w:rPr>
      </w:pPr>
      <w:ins w:id="5" w:author="Unknown">
        <w:r w:rsidRPr="00132200">
          <w:rPr>
            <w:rFonts w:ascii="Arial" w:eastAsia="Times New Roman" w:hAnsi="Arial" w:cs="Arial"/>
            <w:b/>
            <w:bCs/>
            <w:color w:val="666666"/>
            <w:sz w:val="20"/>
            <w:szCs w:val="20"/>
          </w:rPr>
          <w:br/>
        </w:r>
        <w:r w:rsidRPr="00132200">
          <w:rPr>
            <w:rFonts w:ascii="Arial" w:eastAsia="Times New Roman" w:hAnsi="Arial" w:cs="Arial"/>
            <w:b/>
            <w:bCs/>
            <w:color w:val="666666"/>
            <w:sz w:val="20"/>
          </w:rPr>
          <w:t>3) Can a pointer be volatile?</w:t>
        </w:r>
      </w:ins>
    </w:p>
    <w:p w:rsidR="00132200" w:rsidRPr="00132200" w:rsidRDefault="00132200" w:rsidP="00132200">
      <w:pPr>
        <w:shd w:val="clear" w:color="auto" w:fill="FFFFFF"/>
        <w:spacing w:before="250" w:after="250" w:line="240" w:lineRule="auto"/>
        <w:rPr>
          <w:ins w:id="6" w:author="Unknown"/>
          <w:rFonts w:ascii="Arial" w:eastAsia="Times New Roman" w:hAnsi="Arial" w:cs="Arial"/>
          <w:color w:val="666666"/>
          <w:sz w:val="20"/>
          <w:szCs w:val="20"/>
        </w:rPr>
      </w:pPr>
      <w:ins w:id="7" w:author="Unknown">
        <w:r w:rsidRPr="00132200">
          <w:rPr>
            <w:rFonts w:ascii="Arial" w:eastAsia="Times New Roman" w:hAnsi="Arial" w:cs="Arial"/>
            <w:color w:val="666666"/>
            <w:sz w:val="20"/>
            <w:szCs w:val="20"/>
          </w:rPr>
          <w:t xml:space="preserve">If we see the declaration volatile </w:t>
        </w:r>
        <w:proofErr w:type="spellStart"/>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*p, it means that the pointer itself is not volatile and points to an integer that is volatile. This is to inform the compiler that pointer p is pointing to an integer and the value of that integer may change unexpectedly even if there is no code indicating so in the program.</w:t>
        </w:r>
      </w:ins>
    </w:p>
    <w:p w:rsidR="00132200" w:rsidRPr="00132200" w:rsidRDefault="00132200" w:rsidP="00132200">
      <w:pPr>
        <w:shd w:val="clear" w:color="auto" w:fill="FFFFFF"/>
        <w:spacing w:before="250" w:after="250" w:line="240" w:lineRule="auto"/>
        <w:rPr>
          <w:ins w:id="8" w:author="Unknown"/>
          <w:rFonts w:ascii="Arial" w:eastAsia="Times New Roman" w:hAnsi="Arial" w:cs="Arial"/>
          <w:color w:val="666666"/>
          <w:sz w:val="20"/>
          <w:szCs w:val="20"/>
        </w:rPr>
      </w:pPr>
      <w:ins w:id="9" w:author="Unknown">
        <w:r w:rsidRPr="00132200">
          <w:rPr>
            <w:rFonts w:ascii="Arial" w:eastAsia="Times New Roman" w:hAnsi="Arial" w:cs="Arial"/>
            <w:b/>
            <w:bCs/>
            <w:color w:val="666666"/>
            <w:sz w:val="20"/>
          </w:rPr>
          <w:t>4) What is size of character, integer, integer pointer, character pointer?</w:t>
        </w:r>
      </w:ins>
    </w:p>
    <w:p w:rsidR="00132200" w:rsidRPr="00132200" w:rsidRDefault="00132200" w:rsidP="00132200">
      <w:pPr>
        <w:numPr>
          <w:ilvl w:val="0"/>
          <w:numId w:val="1"/>
        </w:numPr>
        <w:shd w:val="clear" w:color="auto" w:fill="FFFFFF"/>
        <w:spacing w:before="100" w:beforeAutospacing="1" w:after="100" w:afterAutospacing="1" w:line="240" w:lineRule="auto"/>
        <w:ind w:left="0"/>
        <w:rPr>
          <w:ins w:id="10" w:author="Unknown"/>
          <w:rFonts w:ascii="Arial" w:eastAsia="Times New Roman" w:hAnsi="Arial" w:cs="Arial"/>
          <w:color w:val="666666"/>
          <w:sz w:val="20"/>
          <w:szCs w:val="20"/>
        </w:rPr>
      </w:pPr>
      <w:ins w:id="11" w:author="Unknown">
        <w:r w:rsidRPr="00132200">
          <w:rPr>
            <w:rFonts w:ascii="Arial" w:eastAsia="Times New Roman" w:hAnsi="Arial" w:cs="Arial"/>
            <w:color w:val="666666"/>
            <w:sz w:val="20"/>
            <w:szCs w:val="20"/>
          </w:rPr>
          <w:t xml:space="preserve">The </w:t>
        </w:r>
        <w:proofErr w:type="spellStart"/>
        <w:r w:rsidRPr="00132200">
          <w:rPr>
            <w:rFonts w:ascii="Arial" w:eastAsia="Times New Roman" w:hAnsi="Arial" w:cs="Arial"/>
            <w:color w:val="666666"/>
            <w:sz w:val="20"/>
            <w:szCs w:val="20"/>
          </w:rPr>
          <w:t>sizeof</w:t>
        </w:r>
        <w:proofErr w:type="spellEnd"/>
        <w:r w:rsidRPr="00132200">
          <w:rPr>
            <w:rFonts w:ascii="Arial" w:eastAsia="Times New Roman" w:hAnsi="Arial" w:cs="Arial"/>
            <w:color w:val="666666"/>
            <w:sz w:val="20"/>
            <w:szCs w:val="20"/>
          </w:rPr>
          <w:t xml:space="preserve"> character is 1 byte.</w:t>
        </w:r>
      </w:ins>
    </w:p>
    <w:p w:rsidR="00132200" w:rsidRPr="00132200" w:rsidRDefault="00132200" w:rsidP="00132200">
      <w:pPr>
        <w:numPr>
          <w:ilvl w:val="0"/>
          <w:numId w:val="1"/>
        </w:numPr>
        <w:shd w:val="clear" w:color="auto" w:fill="FFFFFF"/>
        <w:spacing w:before="100" w:beforeAutospacing="1" w:after="100" w:afterAutospacing="1" w:line="240" w:lineRule="auto"/>
        <w:ind w:left="0"/>
        <w:rPr>
          <w:ins w:id="12" w:author="Unknown"/>
          <w:rFonts w:ascii="Arial" w:eastAsia="Times New Roman" w:hAnsi="Arial" w:cs="Arial"/>
          <w:color w:val="666666"/>
          <w:sz w:val="20"/>
          <w:szCs w:val="20"/>
        </w:rPr>
      </w:pPr>
      <w:ins w:id="13" w:author="Unknown">
        <w:r w:rsidRPr="00132200">
          <w:rPr>
            <w:rFonts w:ascii="Arial" w:eastAsia="Times New Roman" w:hAnsi="Arial" w:cs="Arial"/>
            <w:color w:val="666666"/>
            <w:sz w:val="20"/>
            <w:szCs w:val="20"/>
          </w:rPr>
          <w:t>Size of integer is 4 bytes.</w:t>
        </w:r>
      </w:ins>
    </w:p>
    <w:p w:rsidR="00132200" w:rsidRPr="00132200" w:rsidRDefault="00132200" w:rsidP="00132200">
      <w:pPr>
        <w:numPr>
          <w:ilvl w:val="0"/>
          <w:numId w:val="1"/>
        </w:numPr>
        <w:shd w:val="clear" w:color="auto" w:fill="FFFFFF"/>
        <w:spacing w:before="100" w:beforeAutospacing="1" w:after="100" w:afterAutospacing="1" w:line="240" w:lineRule="auto"/>
        <w:ind w:left="0"/>
        <w:rPr>
          <w:ins w:id="14" w:author="Unknown"/>
          <w:rFonts w:ascii="Arial" w:eastAsia="Times New Roman" w:hAnsi="Arial" w:cs="Arial"/>
          <w:color w:val="666666"/>
          <w:sz w:val="20"/>
          <w:szCs w:val="20"/>
        </w:rPr>
      </w:pPr>
      <w:ins w:id="15" w:author="Unknown">
        <w:r w:rsidRPr="00132200">
          <w:rPr>
            <w:rFonts w:ascii="Arial" w:eastAsia="Times New Roman" w:hAnsi="Arial" w:cs="Arial"/>
            <w:color w:val="666666"/>
            <w:sz w:val="20"/>
            <w:szCs w:val="20"/>
          </w:rPr>
          <w:t>Size of integer pointer and character is 8 bytes on 64 bit machine and 4 bytes on 32 bit machine.</w:t>
        </w:r>
      </w:ins>
    </w:p>
    <w:p w:rsidR="00132200" w:rsidRPr="00132200" w:rsidRDefault="00132200" w:rsidP="00132200">
      <w:pPr>
        <w:shd w:val="clear" w:color="auto" w:fill="FFFFFF"/>
        <w:spacing w:before="250" w:after="250" w:line="240" w:lineRule="auto"/>
        <w:rPr>
          <w:ins w:id="16" w:author="Unknown"/>
          <w:rFonts w:ascii="Arial" w:eastAsia="Times New Roman" w:hAnsi="Arial" w:cs="Arial"/>
          <w:color w:val="666666"/>
          <w:sz w:val="20"/>
          <w:szCs w:val="20"/>
        </w:rPr>
      </w:pPr>
      <w:ins w:id="17" w:author="Unknown">
        <w:r w:rsidRPr="00132200">
          <w:rPr>
            <w:rFonts w:ascii="Arial" w:eastAsia="Times New Roman" w:hAnsi="Arial" w:cs="Arial"/>
            <w:b/>
            <w:bCs/>
            <w:color w:val="666666"/>
            <w:sz w:val="20"/>
          </w:rPr>
          <w:t>5) What is NULL pointer and what is its use?</w:t>
        </w:r>
      </w:ins>
    </w:p>
    <w:p w:rsidR="00132200" w:rsidRPr="00132200" w:rsidRDefault="00132200" w:rsidP="00132200">
      <w:pPr>
        <w:shd w:val="clear" w:color="auto" w:fill="FFFFFF"/>
        <w:spacing w:before="250" w:after="250" w:line="240" w:lineRule="auto"/>
        <w:rPr>
          <w:ins w:id="18" w:author="Unknown"/>
          <w:rFonts w:ascii="Arial" w:eastAsia="Times New Roman" w:hAnsi="Arial" w:cs="Arial"/>
          <w:color w:val="666666"/>
          <w:sz w:val="20"/>
          <w:szCs w:val="20"/>
        </w:rPr>
      </w:pPr>
      <w:ins w:id="19" w:author="Unknown">
        <w:r w:rsidRPr="00132200">
          <w:rPr>
            <w:rFonts w:ascii="Arial" w:eastAsia="Times New Roman" w:hAnsi="Arial" w:cs="Arial"/>
            <w:color w:val="666666"/>
            <w:sz w:val="20"/>
            <w:szCs w:val="20"/>
          </w:rPr>
          <w:t>The NULL is a macro defined in C. Null pointer actually means a pointer that does not point to any valid location. We define a pointer to be null when we want to make sure that the pointer does not point to any valid location and not to use that pointer to change anything. If we don't use null pointer, then we can't verify whether this pointer points to any valid location or not.</w:t>
        </w:r>
      </w:ins>
    </w:p>
    <w:p w:rsidR="00132200" w:rsidRPr="00132200" w:rsidRDefault="00132200" w:rsidP="00132200">
      <w:pPr>
        <w:shd w:val="clear" w:color="auto" w:fill="FFFFFF"/>
        <w:spacing w:before="250" w:after="250" w:line="240" w:lineRule="auto"/>
        <w:rPr>
          <w:ins w:id="20" w:author="Unknown"/>
          <w:rFonts w:ascii="Arial" w:eastAsia="Times New Roman" w:hAnsi="Arial" w:cs="Arial"/>
          <w:color w:val="666666"/>
          <w:sz w:val="20"/>
          <w:szCs w:val="20"/>
        </w:rPr>
      </w:pPr>
      <w:ins w:id="21" w:author="Unknown">
        <w:r w:rsidRPr="00132200">
          <w:rPr>
            <w:rFonts w:ascii="Arial" w:eastAsia="Times New Roman" w:hAnsi="Arial" w:cs="Arial"/>
            <w:b/>
            <w:bCs/>
            <w:color w:val="666666"/>
            <w:sz w:val="20"/>
          </w:rPr>
          <w:t>6) What is void pointer and what is its use?</w:t>
        </w:r>
      </w:ins>
    </w:p>
    <w:p w:rsidR="00132200" w:rsidRPr="00132200" w:rsidRDefault="00132200" w:rsidP="00132200">
      <w:pPr>
        <w:shd w:val="clear" w:color="auto" w:fill="FFFFFF"/>
        <w:spacing w:before="250" w:after="250" w:line="240" w:lineRule="auto"/>
        <w:rPr>
          <w:ins w:id="22" w:author="Unknown"/>
          <w:rFonts w:ascii="Arial" w:eastAsia="Times New Roman" w:hAnsi="Arial" w:cs="Arial"/>
          <w:color w:val="666666"/>
          <w:sz w:val="20"/>
          <w:szCs w:val="20"/>
        </w:rPr>
      </w:pPr>
      <w:ins w:id="23" w:author="Unknown">
        <w:r w:rsidRPr="00132200">
          <w:rPr>
            <w:rFonts w:ascii="Arial" w:eastAsia="Times New Roman" w:hAnsi="Arial" w:cs="Arial"/>
            <w:color w:val="666666"/>
            <w:sz w:val="20"/>
            <w:szCs w:val="20"/>
          </w:rPr>
          <w:t>The void pointer means that it points to a variable that can be of any type. Other pointers points to a specific type of variable while void pointer is a somewhat generic pointer and can be pointed to any data type, be it standard data type(</w:t>
        </w:r>
        <w:proofErr w:type="spellStart"/>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char etc) or user define data type (structure, union etc.). We can pass any kind of pointer and reference it as a void pointer. But to dereference it, we have to type the void pointer to correct data type.</w:t>
        </w:r>
      </w:ins>
    </w:p>
    <w:p w:rsidR="00132200" w:rsidRPr="00132200" w:rsidRDefault="00132200" w:rsidP="00132200">
      <w:pPr>
        <w:shd w:val="clear" w:color="auto" w:fill="FFFFFF"/>
        <w:spacing w:before="250" w:after="250" w:line="240" w:lineRule="auto"/>
        <w:rPr>
          <w:ins w:id="24" w:author="Unknown"/>
          <w:rFonts w:ascii="Arial" w:eastAsia="Times New Roman" w:hAnsi="Arial" w:cs="Arial"/>
          <w:color w:val="666666"/>
          <w:sz w:val="20"/>
          <w:szCs w:val="20"/>
        </w:rPr>
      </w:pPr>
      <w:ins w:id="25" w:author="Unknown">
        <w:r w:rsidRPr="00132200">
          <w:rPr>
            <w:rFonts w:ascii="Arial" w:eastAsia="Times New Roman" w:hAnsi="Arial" w:cs="Arial"/>
            <w:b/>
            <w:bCs/>
            <w:color w:val="666666"/>
            <w:sz w:val="20"/>
          </w:rPr>
          <w:t>7) What is ISR?</w:t>
        </w:r>
      </w:ins>
    </w:p>
    <w:p w:rsidR="00132200" w:rsidRPr="00132200" w:rsidRDefault="00132200" w:rsidP="00132200">
      <w:pPr>
        <w:shd w:val="clear" w:color="auto" w:fill="FFFFFF"/>
        <w:spacing w:before="250" w:after="250" w:line="240" w:lineRule="auto"/>
        <w:rPr>
          <w:ins w:id="26" w:author="Unknown"/>
          <w:rFonts w:ascii="Arial" w:eastAsia="Times New Roman" w:hAnsi="Arial" w:cs="Arial"/>
          <w:color w:val="666666"/>
          <w:sz w:val="20"/>
          <w:szCs w:val="20"/>
        </w:rPr>
      </w:pPr>
      <w:ins w:id="27" w:author="Unknown">
        <w:r w:rsidRPr="00132200">
          <w:rPr>
            <w:rFonts w:ascii="Arial" w:eastAsia="Times New Roman" w:hAnsi="Arial" w:cs="Arial"/>
            <w:color w:val="666666"/>
            <w:sz w:val="20"/>
            <w:szCs w:val="20"/>
          </w:rPr>
          <w:t xml:space="preserve">An </w:t>
        </w:r>
        <w:proofErr w:type="gramStart"/>
        <w:r w:rsidRPr="00132200">
          <w:rPr>
            <w:rFonts w:ascii="Arial" w:eastAsia="Times New Roman" w:hAnsi="Arial" w:cs="Arial"/>
            <w:color w:val="666666"/>
            <w:sz w:val="20"/>
            <w:szCs w:val="20"/>
          </w:rPr>
          <w:t>ISR(</w:t>
        </w:r>
        <w:proofErr w:type="gramEnd"/>
        <w:r w:rsidRPr="00132200">
          <w:rPr>
            <w:rFonts w:ascii="Arial" w:eastAsia="Times New Roman" w:hAnsi="Arial" w:cs="Arial"/>
            <w:color w:val="666666"/>
            <w:sz w:val="20"/>
            <w:szCs w:val="20"/>
          </w:rPr>
          <w:t>Interrupt Service Routine) is an interrupt handler, a callback subroutine which is called when a interrupt is encountered.</w:t>
        </w:r>
      </w:ins>
    </w:p>
    <w:p w:rsidR="00132200" w:rsidRPr="00132200" w:rsidRDefault="00132200" w:rsidP="00132200">
      <w:pPr>
        <w:shd w:val="clear" w:color="auto" w:fill="FFFFFF"/>
        <w:spacing w:before="250" w:after="250" w:line="240" w:lineRule="auto"/>
        <w:rPr>
          <w:ins w:id="28" w:author="Unknown"/>
          <w:rFonts w:ascii="Arial" w:eastAsia="Times New Roman" w:hAnsi="Arial" w:cs="Arial"/>
          <w:color w:val="666666"/>
          <w:sz w:val="20"/>
          <w:szCs w:val="20"/>
        </w:rPr>
      </w:pPr>
      <w:ins w:id="29" w:author="Unknown">
        <w:r w:rsidRPr="00132200">
          <w:rPr>
            <w:rFonts w:ascii="Arial" w:eastAsia="Times New Roman" w:hAnsi="Arial" w:cs="Arial"/>
            <w:b/>
            <w:bCs/>
            <w:color w:val="666666"/>
            <w:sz w:val="20"/>
          </w:rPr>
          <w:lastRenderedPageBreak/>
          <w:t>8) What is return type of ISR?</w:t>
        </w:r>
      </w:ins>
    </w:p>
    <w:p w:rsidR="00132200" w:rsidRPr="00132200" w:rsidRDefault="00132200" w:rsidP="00132200">
      <w:pPr>
        <w:shd w:val="clear" w:color="auto" w:fill="FFFFFF"/>
        <w:spacing w:before="250" w:after="250" w:line="240" w:lineRule="auto"/>
        <w:rPr>
          <w:ins w:id="30" w:author="Unknown"/>
          <w:rFonts w:ascii="Arial" w:eastAsia="Times New Roman" w:hAnsi="Arial" w:cs="Arial"/>
          <w:color w:val="666666"/>
          <w:sz w:val="20"/>
          <w:szCs w:val="20"/>
        </w:rPr>
      </w:pPr>
      <w:ins w:id="31" w:author="Unknown">
        <w:r w:rsidRPr="00132200">
          <w:rPr>
            <w:rFonts w:ascii="Arial" w:eastAsia="Times New Roman" w:hAnsi="Arial" w:cs="Arial"/>
            <w:color w:val="666666"/>
            <w:sz w:val="20"/>
            <w:szCs w:val="20"/>
          </w:rPr>
          <w:t>ISR does not return anything. An ISR returns nothing because there is no caller in the code to read the returned values.</w:t>
        </w:r>
      </w:ins>
    </w:p>
    <w:p w:rsidR="00132200" w:rsidRPr="00132200" w:rsidRDefault="00132200" w:rsidP="00132200">
      <w:pPr>
        <w:shd w:val="clear" w:color="auto" w:fill="FFFFFF"/>
        <w:spacing w:before="250" w:after="250" w:line="240" w:lineRule="auto"/>
        <w:rPr>
          <w:ins w:id="32" w:author="Unknown"/>
          <w:rFonts w:ascii="Arial" w:eastAsia="Times New Roman" w:hAnsi="Arial" w:cs="Arial"/>
          <w:color w:val="666666"/>
          <w:sz w:val="20"/>
          <w:szCs w:val="20"/>
        </w:rPr>
      </w:pPr>
      <w:ins w:id="33" w:author="Unknown">
        <w:r w:rsidRPr="00132200">
          <w:rPr>
            <w:rFonts w:ascii="Arial" w:eastAsia="Times New Roman" w:hAnsi="Arial" w:cs="Arial"/>
            <w:b/>
            <w:bCs/>
            <w:color w:val="666666"/>
            <w:sz w:val="20"/>
          </w:rPr>
          <w:t>9) What is interrupt latency?</w:t>
        </w:r>
      </w:ins>
    </w:p>
    <w:p w:rsidR="00132200" w:rsidRPr="00132200" w:rsidRDefault="00132200" w:rsidP="00132200">
      <w:pPr>
        <w:shd w:val="clear" w:color="auto" w:fill="FFFFFF"/>
        <w:spacing w:before="250" w:after="250" w:line="240" w:lineRule="auto"/>
        <w:rPr>
          <w:ins w:id="34" w:author="Unknown"/>
          <w:rFonts w:ascii="Arial" w:eastAsia="Times New Roman" w:hAnsi="Arial" w:cs="Arial"/>
          <w:color w:val="666666"/>
          <w:sz w:val="20"/>
          <w:szCs w:val="20"/>
        </w:rPr>
      </w:pPr>
      <w:ins w:id="35" w:author="Unknown">
        <w:r w:rsidRPr="00132200">
          <w:rPr>
            <w:rFonts w:ascii="Arial" w:eastAsia="Times New Roman" w:hAnsi="Arial" w:cs="Arial"/>
            <w:color w:val="666666"/>
            <w:sz w:val="20"/>
            <w:szCs w:val="20"/>
          </w:rPr>
          <w:t>Interrupt latency is the time required for an ISR responds to an interrupt.</w:t>
        </w:r>
      </w:ins>
    </w:p>
    <w:p w:rsidR="00132200" w:rsidRPr="00132200" w:rsidRDefault="00132200" w:rsidP="00132200">
      <w:pPr>
        <w:shd w:val="clear" w:color="auto" w:fill="FFFFFF"/>
        <w:spacing w:before="250" w:after="250" w:line="240" w:lineRule="auto"/>
        <w:rPr>
          <w:ins w:id="36" w:author="Unknown"/>
          <w:rFonts w:ascii="Arial" w:eastAsia="Times New Roman" w:hAnsi="Arial" w:cs="Arial"/>
          <w:color w:val="666666"/>
          <w:sz w:val="20"/>
          <w:szCs w:val="20"/>
        </w:rPr>
      </w:pPr>
      <w:ins w:id="37" w:author="Unknown">
        <w:r w:rsidRPr="00132200">
          <w:rPr>
            <w:rFonts w:ascii="Arial" w:eastAsia="Times New Roman" w:hAnsi="Arial" w:cs="Arial"/>
            <w:b/>
            <w:bCs/>
            <w:color w:val="666666"/>
            <w:sz w:val="20"/>
          </w:rPr>
          <w:t>10) How to reduce interrupt latency?</w:t>
        </w:r>
      </w:ins>
    </w:p>
    <w:p w:rsidR="00132200" w:rsidRPr="00132200" w:rsidRDefault="00132200" w:rsidP="00132200">
      <w:pPr>
        <w:shd w:val="clear" w:color="auto" w:fill="FFFFFF"/>
        <w:spacing w:before="250" w:after="250" w:line="240" w:lineRule="auto"/>
        <w:rPr>
          <w:ins w:id="38" w:author="Unknown"/>
          <w:rFonts w:ascii="Arial" w:eastAsia="Times New Roman" w:hAnsi="Arial" w:cs="Arial"/>
          <w:color w:val="666666"/>
          <w:sz w:val="20"/>
          <w:szCs w:val="20"/>
        </w:rPr>
      </w:pPr>
      <w:ins w:id="39" w:author="Unknown">
        <w:r w:rsidRPr="00132200">
          <w:rPr>
            <w:rFonts w:ascii="Arial" w:eastAsia="Times New Roman" w:hAnsi="Arial" w:cs="Arial"/>
            <w:color w:val="666666"/>
            <w:sz w:val="20"/>
            <w:szCs w:val="20"/>
          </w:rPr>
          <w:t>Interrupt latency can be minimized by writing short ISR routine and by not delaying interrupts for more time.</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11) Can we use any function inside ISR?</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We can use function inside ISR as long as that function is not invoked from other portion of the code.</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 xml:space="preserve">12) Can we use </w:t>
      </w:r>
      <w:proofErr w:type="spellStart"/>
      <w:r w:rsidRPr="00132200">
        <w:rPr>
          <w:rFonts w:ascii="Arial" w:eastAsia="Times New Roman" w:hAnsi="Arial" w:cs="Arial"/>
          <w:b/>
          <w:bCs/>
          <w:color w:val="666666"/>
          <w:sz w:val="20"/>
        </w:rPr>
        <w:t>printf</w:t>
      </w:r>
      <w:proofErr w:type="spellEnd"/>
      <w:r w:rsidRPr="00132200">
        <w:rPr>
          <w:rFonts w:ascii="Arial" w:eastAsia="Times New Roman" w:hAnsi="Arial" w:cs="Arial"/>
          <w:b/>
          <w:bCs/>
          <w:color w:val="666666"/>
          <w:sz w:val="20"/>
        </w:rPr>
        <w:t xml:space="preserve"> inside ISR?</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proofErr w:type="spellStart"/>
      <w:r w:rsidRPr="00132200">
        <w:rPr>
          <w:rFonts w:ascii="Arial" w:eastAsia="Times New Roman" w:hAnsi="Arial" w:cs="Arial"/>
          <w:color w:val="666666"/>
          <w:sz w:val="20"/>
          <w:szCs w:val="20"/>
        </w:rPr>
        <w:t>Printf</w:t>
      </w:r>
      <w:proofErr w:type="spellEnd"/>
      <w:r w:rsidRPr="00132200">
        <w:rPr>
          <w:rFonts w:ascii="Arial" w:eastAsia="Times New Roman" w:hAnsi="Arial" w:cs="Arial"/>
          <w:color w:val="666666"/>
          <w:sz w:val="20"/>
          <w:szCs w:val="20"/>
        </w:rPr>
        <w:t xml:space="preserve"> function in ISR is not supported because </w:t>
      </w:r>
      <w:proofErr w:type="spellStart"/>
      <w:r w:rsidRPr="00132200">
        <w:rPr>
          <w:rFonts w:ascii="Arial" w:eastAsia="Times New Roman" w:hAnsi="Arial" w:cs="Arial"/>
          <w:color w:val="666666"/>
          <w:sz w:val="20"/>
          <w:szCs w:val="20"/>
        </w:rPr>
        <w:t>printf</w:t>
      </w:r>
      <w:proofErr w:type="spellEnd"/>
      <w:r w:rsidRPr="00132200">
        <w:rPr>
          <w:rFonts w:ascii="Arial" w:eastAsia="Times New Roman" w:hAnsi="Arial" w:cs="Arial"/>
          <w:color w:val="666666"/>
          <w:sz w:val="20"/>
          <w:szCs w:val="20"/>
        </w:rPr>
        <w:t xml:space="preserve"> function is not reentrant, thread safe and uses dynamic memory allocation which takes a lot of time and can affect the speed of an ISR up to a great extent.</w:t>
      </w:r>
    </w:p>
    <w:p w:rsidR="00132200" w:rsidRPr="00132200" w:rsidRDefault="00132200" w:rsidP="00132200">
      <w:pPr>
        <w:shd w:val="clear" w:color="auto" w:fill="FFFFFF"/>
        <w:spacing w:line="240" w:lineRule="auto"/>
        <w:rPr>
          <w:ins w:id="40" w:author="Unknown"/>
          <w:rFonts w:ascii="Arial" w:eastAsia="Times New Roman" w:hAnsi="Arial" w:cs="Arial"/>
          <w:color w:val="666666"/>
          <w:sz w:val="20"/>
          <w:szCs w:val="20"/>
        </w:rPr>
      </w:pPr>
      <w:ins w:id="41" w:author="Unknown">
        <w:r w:rsidRPr="00132200">
          <w:rPr>
            <w:rFonts w:ascii="Arial" w:eastAsia="Times New Roman" w:hAnsi="Arial" w:cs="Arial"/>
            <w:b/>
            <w:bCs/>
            <w:color w:val="666666"/>
            <w:sz w:val="20"/>
          </w:rPr>
          <w:t>13) Can we put breakpoint inside ISR?</w:t>
        </w:r>
      </w:ins>
    </w:p>
    <w:p w:rsidR="00132200" w:rsidRPr="00132200" w:rsidRDefault="00132200" w:rsidP="00132200">
      <w:pPr>
        <w:shd w:val="clear" w:color="auto" w:fill="FFFFFF"/>
        <w:spacing w:before="250" w:after="250" w:line="240" w:lineRule="auto"/>
        <w:rPr>
          <w:ins w:id="42" w:author="Unknown"/>
          <w:rFonts w:ascii="Arial" w:eastAsia="Times New Roman" w:hAnsi="Arial" w:cs="Arial"/>
          <w:color w:val="666666"/>
          <w:sz w:val="20"/>
          <w:szCs w:val="20"/>
        </w:rPr>
      </w:pPr>
      <w:ins w:id="43" w:author="Unknown">
        <w:r w:rsidRPr="00132200">
          <w:rPr>
            <w:rFonts w:ascii="Arial" w:eastAsia="Times New Roman" w:hAnsi="Arial" w:cs="Arial"/>
            <w:color w:val="666666"/>
            <w:sz w:val="20"/>
            <w:szCs w:val="20"/>
          </w:rPr>
          <w:t>Putting a break point inside ISR is not a good idea because debugging will take some time and a difference of half or more second will lead to different behavior of hardware. To debug ISR, definitive logs are better.</w:t>
        </w:r>
      </w:ins>
    </w:p>
    <w:p w:rsidR="00132200" w:rsidRPr="00132200" w:rsidRDefault="00132200" w:rsidP="00132200">
      <w:pPr>
        <w:shd w:val="clear" w:color="auto" w:fill="FFFFFF"/>
        <w:spacing w:before="250" w:after="250" w:line="240" w:lineRule="auto"/>
        <w:rPr>
          <w:ins w:id="44" w:author="Unknown"/>
          <w:rFonts w:ascii="Arial" w:eastAsia="Times New Roman" w:hAnsi="Arial" w:cs="Arial"/>
          <w:color w:val="666666"/>
          <w:sz w:val="20"/>
          <w:szCs w:val="20"/>
        </w:rPr>
      </w:pPr>
      <w:ins w:id="45" w:author="Unknown">
        <w:r w:rsidRPr="00132200">
          <w:rPr>
            <w:rFonts w:ascii="Arial" w:eastAsia="Times New Roman" w:hAnsi="Arial" w:cs="Arial"/>
            <w:b/>
            <w:bCs/>
            <w:color w:val="666666"/>
            <w:sz w:val="20"/>
          </w:rPr>
          <w:t>14) Can static variables be declared in a header file?</w:t>
        </w:r>
      </w:ins>
    </w:p>
    <w:p w:rsidR="00132200" w:rsidRPr="00132200" w:rsidRDefault="00132200" w:rsidP="00132200">
      <w:pPr>
        <w:shd w:val="clear" w:color="auto" w:fill="FFFFFF"/>
        <w:spacing w:before="250" w:after="250" w:line="240" w:lineRule="auto"/>
        <w:rPr>
          <w:ins w:id="46" w:author="Unknown"/>
          <w:rFonts w:ascii="Arial" w:eastAsia="Times New Roman" w:hAnsi="Arial" w:cs="Arial"/>
          <w:color w:val="666666"/>
          <w:sz w:val="20"/>
          <w:szCs w:val="20"/>
        </w:rPr>
      </w:pPr>
      <w:ins w:id="47" w:author="Unknown">
        <w:r w:rsidRPr="00132200">
          <w:rPr>
            <w:rFonts w:ascii="Arial" w:eastAsia="Times New Roman" w:hAnsi="Arial" w:cs="Arial"/>
            <w:color w:val="666666"/>
            <w:sz w:val="20"/>
            <w:szCs w:val="20"/>
          </w:rPr>
          <w:t>A static variable cannot be declared without defining it. A static variable can be defined in the header file. But doing so, the result will be having a private copy of that variable in each source file which includes the header file. So it will be wise not to declare a static variable in header file, unless you are dealing with a different scenario.</w:t>
        </w:r>
      </w:ins>
    </w:p>
    <w:p w:rsidR="00132200" w:rsidRPr="00132200" w:rsidRDefault="00132200" w:rsidP="00132200">
      <w:pPr>
        <w:shd w:val="clear" w:color="auto" w:fill="FFFFFF"/>
        <w:spacing w:before="250" w:after="250" w:line="240" w:lineRule="auto"/>
        <w:rPr>
          <w:ins w:id="48" w:author="Unknown"/>
          <w:rFonts w:ascii="Arial" w:eastAsia="Times New Roman" w:hAnsi="Arial" w:cs="Arial"/>
          <w:color w:val="666666"/>
          <w:sz w:val="20"/>
          <w:szCs w:val="20"/>
        </w:rPr>
      </w:pPr>
      <w:ins w:id="49" w:author="Unknown">
        <w:r w:rsidRPr="00132200">
          <w:rPr>
            <w:rFonts w:ascii="Arial" w:eastAsia="Times New Roman" w:hAnsi="Arial" w:cs="Arial"/>
            <w:b/>
            <w:bCs/>
            <w:color w:val="666666"/>
            <w:sz w:val="20"/>
          </w:rPr>
          <w:t xml:space="preserve">15) Is Count </w:t>
        </w:r>
        <w:proofErr w:type="spellStart"/>
        <w:r w:rsidRPr="00132200">
          <w:rPr>
            <w:rFonts w:ascii="Arial" w:eastAsia="Times New Roman" w:hAnsi="Arial" w:cs="Arial"/>
            <w:b/>
            <w:bCs/>
            <w:color w:val="666666"/>
            <w:sz w:val="20"/>
          </w:rPr>
          <w:t>Down_to_Zero</w:t>
        </w:r>
        <w:proofErr w:type="spellEnd"/>
        <w:r w:rsidRPr="00132200">
          <w:rPr>
            <w:rFonts w:ascii="Arial" w:eastAsia="Times New Roman" w:hAnsi="Arial" w:cs="Arial"/>
            <w:b/>
            <w:bCs/>
            <w:color w:val="666666"/>
            <w:sz w:val="20"/>
          </w:rPr>
          <w:t xml:space="preserve"> Loop better than </w:t>
        </w:r>
        <w:proofErr w:type="spellStart"/>
        <w:r w:rsidRPr="00132200">
          <w:rPr>
            <w:rFonts w:ascii="Arial" w:eastAsia="Times New Roman" w:hAnsi="Arial" w:cs="Arial"/>
            <w:b/>
            <w:bCs/>
            <w:color w:val="666666"/>
            <w:sz w:val="20"/>
          </w:rPr>
          <w:t>Count_Up_Loops</w:t>
        </w:r>
        <w:proofErr w:type="spellEnd"/>
        <w:r w:rsidRPr="00132200">
          <w:rPr>
            <w:rFonts w:ascii="Arial" w:eastAsia="Times New Roman" w:hAnsi="Arial" w:cs="Arial"/>
            <w:b/>
            <w:bCs/>
            <w:color w:val="666666"/>
            <w:sz w:val="20"/>
          </w:rPr>
          <w:t>?</w:t>
        </w:r>
      </w:ins>
    </w:p>
    <w:p w:rsidR="00132200" w:rsidRPr="00132200" w:rsidRDefault="00132200" w:rsidP="00132200">
      <w:pPr>
        <w:shd w:val="clear" w:color="auto" w:fill="FFFFFF"/>
        <w:spacing w:before="250" w:after="250" w:line="240" w:lineRule="auto"/>
        <w:rPr>
          <w:ins w:id="50" w:author="Unknown"/>
          <w:rFonts w:ascii="Arial" w:eastAsia="Times New Roman" w:hAnsi="Arial" w:cs="Arial"/>
          <w:color w:val="666666"/>
          <w:sz w:val="20"/>
          <w:szCs w:val="20"/>
        </w:rPr>
      </w:pPr>
      <w:ins w:id="51" w:author="Unknown">
        <w:r w:rsidRPr="00132200">
          <w:rPr>
            <w:rFonts w:ascii="Arial" w:eastAsia="Times New Roman" w:hAnsi="Arial" w:cs="Arial"/>
            <w:color w:val="666666"/>
            <w:sz w:val="20"/>
            <w:szCs w:val="20"/>
          </w:rPr>
          <w:t xml:space="preserve">Count down to zero loops </w:t>
        </w:r>
        <w:proofErr w:type="gramStart"/>
        <w:r w:rsidRPr="00132200">
          <w:rPr>
            <w:rFonts w:ascii="Arial" w:eastAsia="Times New Roman" w:hAnsi="Arial" w:cs="Arial"/>
            <w:color w:val="666666"/>
            <w:sz w:val="20"/>
            <w:szCs w:val="20"/>
          </w:rPr>
          <w:t>are</w:t>
        </w:r>
        <w:proofErr w:type="gramEnd"/>
        <w:r w:rsidRPr="00132200">
          <w:rPr>
            <w:rFonts w:ascii="Arial" w:eastAsia="Times New Roman" w:hAnsi="Arial" w:cs="Arial"/>
            <w:color w:val="666666"/>
            <w:sz w:val="20"/>
            <w:szCs w:val="20"/>
          </w:rPr>
          <w:t xml:space="preserve"> better. Reason behind this is that at loop termination, comparison to zero can be optimized by the compiler. Most processors have instruction for comparing to zero. So they don't need to load the loop variable and the maximum value, subtract them and then compare to zero. That is why count down to zero </w:t>
        </w:r>
        <w:proofErr w:type="gramStart"/>
        <w:r w:rsidRPr="00132200">
          <w:rPr>
            <w:rFonts w:ascii="Arial" w:eastAsia="Times New Roman" w:hAnsi="Arial" w:cs="Arial"/>
            <w:color w:val="666666"/>
            <w:sz w:val="20"/>
            <w:szCs w:val="20"/>
          </w:rPr>
          <w:t>loop</w:t>
        </w:r>
        <w:proofErr w:type="gramEnd"/>
        <w:r w:rsidRPr="00132200">
          <w:rPr>
            <w:rFonts w:ascii="Arial" w:eastAsia="Times New Roman" w:hAnsi="Arial" w:cs="Arial"/>
            <w:color w:val="666666"/>
            <w:sz w:val="20"/>
            <w:szCs w:val="20"/>
          </w:rPr>
          <w:t xml:space="preserve"> is better.</w:t>
        </w:r>
      </w:ins>
    </w:p>
    <w:p w:rsidR="00132200" w:rsidRPr="00132200" w:rsidRDefault="00132200" w:rsidP="00132200">
      <w:pPr>
        <w:shd w:val="clear" w:color="auto" w:fill="FFFFFF"/>
        <w:spacing w:before="250" w:after="250" w:line="240" w:lineRule="auto"/>
        <w:rPr>
          <w:ins w:id="52" w:author="Unknown"/>
          <w:rFonts w:ascii="Arial" w:eastAsia="Times New Roman" w:hAnsi="Arial" w:cs="Arial"/>
          <w:color w:val="666666"/>
          <w:sz w:val="20"/>
          <w:szCs w:val="20"/>
        </w:rPr>
      </w:pPr>
      <w:ins w:id="53" w:author="Unknown">
        <w:r w:rsidRPr="00132200">
          <w:rPr>
            <w:rFonts w:ascii="Arial" w:eastAsia="Times New Roman" w:hAnsi="Arial" w:cs="Arial"/>
            <w:b/>
            <w:bCs/>
            <w:color w:val="666666"/>
            <w:sz w:val="20"/>
          </w:rPr>
          <w:t>16) What are inline functions?</w:t>
        </w:r>
      </w:ins>
    </w:p>
    <w:p w:rsidR="00132200" w:rsidRPr="00132200" w:rsidRDefault="00132200" w:rsidP="00132200">
      <w:pPr>
        <w:shd w:val="clear" w:color="auto" w:fill="FFFFFF"/>
        <w:spacing w:before="250" w:after="250" w:line="240" w:lineRule="auto"/>
        <w:rPr>
          <w:ins w:id="54" w:author="Unknown"/>
          <w:rFonts w:ascii="Arial" w:eastAsia="Times New Roman" w:hAnsi="Arial" w:cs="Arial"/>
          <w:color w:val="666666"/>
          <w:sz w:val="20"/>
          <w:szCs w:val="20"/>
        </w:rPr>
      </w:pPr>
      <w:ins w:id="55" w:author="Unknown">
        <w:r w:rsidRPr="00132200">
          <w:rPr>
            <w:rFonts w:ascii="Arial" w:eastAsia="Times New Roman" w:hAnsi="Arial" w:cs="Arial"/>
            <w:color w:val="666666"/>
            <w:sz w:val="20"/>
            <w:szCs w:val="20"/>
          </w:rPr>
          <w:t>The ARM compilers support inline functions with the keyword __inline. These functions have a small definition and the function body is substituted in each call to the inline function. The argument passing and stack maintenance is skipped and it results in faster code execution, but it increases code size, particularly if the inline function is large or one inline function is used often.</w:t>
        </w:r>
      </w:ins>
    </w:p>
    <w:p w:rsidR="00132200" w:rsidRPr="00132200" w:rsidRDefault="00132200" w:rsidP="00132200">
      <w:pPr>
        <w:shd w:val="clear" w:color="auto" w:fill="FFFFFF"/>
        <w:spacing w:line="240" w:lineRule="auto"/>
        <w:rPr>
          <w:ins w:id="56" w:author="Unknown"/>
          <w:rFonts w:ascii="Arial" w:eastAsia="Times New Roman" w:hAnsi="Arial" w:cs="Arial"/>
          <w:color w:val="666666"/>
          <w:sz w:val="20"/>
          <w:szCs w:val="20"/>
        </w:rPr>
      </w:pPr>
      <w:ins w:id="57" w:author="Unknown">
        <w:r w:rsidRPr="00132200">
          <w:rPr>
            <w:rFonts w:ascii="Arial" w:eastAsia="Times New Roman" w:hAnsi="Arial" w:cs="Arial"/>
            <w:b/>
            <w:bCs/>
            <w:color w:val="666666"/>
            <w:sz w:val="20"/>
          </w:rPr>
          <w:t>17) Can include files be nested?</w:t>
        </w:r>
      </w:ins>
    </w:p>
    <w:p w:rsidR="00132200" w:rsidRPr="00132200" w:rsidRDefault="00132200" w:rsidP="00132200">
      <w:pPr>
        <w:shd w:val="clear" w:color="auto" w:fill="FFFFFF"/>
        <w:spacing w:before="250" w:after="250" w:line="240" w:lineRule="auto"/>
        <w:rPr>
          <w:ins w:id="58" w:author="Unknown"/>
          <w:rFonts w:ascii="Arial" w:eastAsia="Times New Roman" w:hAnsi="Arial" w:cs="Arial"/>
          <w:color w:val="666666"/>
          <w:sz w:val="20"/>
          <w:szCs w:val="20"/>
        </w:rPr>
      </w:pPr>
      <w:ins w:id="59" w:author="Unknown">
        <w:r w:rsidRPr="00132200">
          <w:rPr>
            <w:rFonts w:ascii="Arial" w:eastAsia="Times New Roman" w:hAnsi="Arial" w:cs="Arial"/>
            <w:color w:val="666666"/>
            <w:sz w:val="20"/>
            <w:szCs w:val="20"/>
          </w:rPr>
          <w:lastRenderedPageBreak/>
          <w:t>Yes. Include files can be nested any number of times. But you have to make sure that you are not including the same file twice. There is no limit to how many header files that can be included. But the number can be compiler dependent, since including multiple header files may cause your computer to run out of stack memory.</w:t>
        </w:r>
      </w:ins>
    </w:p>
    <w:p w:rsidR="00132200" w:rsidRPr="00132200" w:rsidRDefault="00132200" w:rsidP="00132200">
      <w:pPr>
        <w:shd w:val="clear" w:color="auto" w:fill="FFFFFF"/>
        <w:spacing w:before="250" w:after="250" w:line="240" w:lineRule="auto"/>
        <w:rPr>
          <w:ins w:id="60" w:author="Unknown"/>
          <w:rFonts w:ascii="Arial" w:eastAsia="Times New Roman" w:hAnsi="Arial" w:cs="Arial"/>
          <w:color w:val="666666"/>
          <w:sz w:val="20"/>
          <w:szCs w:val="20"/>
        </w:rPr>
      </w:pPr>
      <w:ins w:id="61" w:author="Unknown">
        <w:r w:rsidRPr="00132200">
          <w:rPr>
            <w:rFonts w:ascii="Arial" w:eastAsia="Times New Roman" w:hAnsi="Arial" w:cs="Arial"/>
            <w:b/>
            <w:bCs/>
            <w:color w:val="666666"/>
            <w:sz w:val="20"/>
          </w:rPr>
          <w:t>18) What are the uses of the keyword static?</w:t>
        </w:r>
      </w:ins>
    </w:p>
    <w:p w:rsidR="00132200" w:rsidRPr="00132200" w:rsidRDefault="00132200" w:rsidP="00132200">
      <w:pPr>
        <w:shd w:val="clear" w:color="auto" w:fill="FFFFFF"/>
        <w:spacing w:before="250" w:after="250" w:line="240" w:lineRule="auto"/>
        <w:rPr>
          <w:ins w:id="62" w:author="Unknown"/>
          <w:rFonts w:ascii="Arial" w:eastAsia="Times New Roman" w:hAnsi="Arial" w:cs="Arial"/>
          <w:color w:val="666666"/>
          <w:sz w:val="20"/>
          <w:szCs w:val="20"/>
        </w:rPr>
      </w:pPr>
      <w:ins w:id="63" w:author="Unknown">
        <w:r w:rsidRPr="00132200">
          <w:rPr>
            <w:rFonts w:ascii="Arial" w:eastAsia="Times New Roman" w:hAnsi="Arial" w:cs="Arial"/>
            <w:color w:val="666666"/>
            <w:sz w:val="20"/>
            <w:szCs w:val="20"/>
          </w:rPr>
          <w:t>Static keyword can be used with variables as well as functions. A variable declared static will be of static storage class and within a function, it maintains its value between calls to that function. A variable declared as static within a file, scope of that variable will be within that file, but it can't be accessed by other files.</w:t>
        </w:r>
      </w:ins>
    </w:p>
    <w:p w:rsidR="00132200" w:rsidRPr="00132200" w:rsidRDefault="00132200" w:rsidP="00132200">
      <w:pPr>
        <w:shd w:val="clear" w:color="auto" w:fill="FFFFFF"/>
        <w:spacing w:before="250" w:after="250" w:line="240" w:lineRule="auto"/>
        <w:rPr>
          <w:ins w:id="64" w:author="Unknown"/>
          <w:rFonts w:ascii="Arial" w:eastAsia="Times New Roman" w:hAnsi="Arial" w:cs="Arial"/>
          <w:color w:val="666666"/>
          <w:sz w:val="20"/>
          <w:szCs w:val="20"/>
        </w:rPr>
      </w:pPr>
      <w:ins w:id="65" w:author="Unknown">
        <w:r w:rsidRPr="00132200">
          <w:rPr>
            <w:rFonts w:ascii="Arial" w:eastAsia="Times New Roman" w:hAnsi="Arial" w:cs="Arial"/>
            <w:color w:val="666666"/>
            <w:sz w:val="20"/>
            <w:szCs w:val="20"/>
          </w:rPr>
          <w:t>Functions declared static within a module can be accessed by other functions within that module. That is, the scope of the function is localized to the module within which it is declared.</w:t>
        </w:r>
      </w:ins>
    </w:p>
    <w:p w:rsidR="00132200" w:rsidRPr="00132200" w:rsidRDefault="00132200" w:rsidP="00132200">
      <w:pPr>
        <w:shd w:val="clear" w:color="auto" w:fill="FFFFFF"/>
        <w:spacing w:before="250" w:after="250" w:line="240" w:lineRule="auto"/>
        <w:rPr>
          <w:ins w:id="66" w:author="Unknown"/>
          <w:rFonts w:ascii="Arial" w:eastAsia="Times New Roman" w:hAnsi="Arial" w:cs="Arial"/>
          <w:color w:val="666666"/>
          <w:sz w:val="20"/>
          <w:szCs w:val="20"/>
        </w:rPr>
      </w:pPr>
      <w:ins w:id="67" w:author="Unknown">
        <w:r w:rsidRPr="00132200">
          <w:rPr>
            <w:rFonts w:ascii="Arial" w:eastAsia="Times New Roman" w:hAnsi="Arial" w:cs="Arial"/>
            <w:b/>
            <w:bCs/>
            <w:color w:val="666666"/>
            <w:sz w:val="20"/>
          </w:rPr>
          <w:t>19) What are the uses of the keyword volatile?</w:t>
        </w:r>
      </w:ins>
    </w:p>
    <w:p w:rsidR="00132200" w:rsidRPr="00132200" w:rsidRDefault="00132200" w:rsidP="00132200">
      <w:pPr>
        <w:shd w:val="clear" w:color="auto" w:fill="FFFFFF"/>
        <w:spacing w:before="250" w:after="250" w:line="240" w:lineRule="auto"/>
        <w:rPr>
          <w:ins w:id="68" w:author="Unknown"/>
          <w:rFonts w:ascii="Arial" w:eastAsia="Times New Roman" w:hAnsi="Arial" w:cs="Arial"/>
          <w:color w:val="666666"/>
          <w:sz w:val="20"/>
          <w:szCs w:val="20"/>
        </w:rPr>
      </w:pPr>
      <w:ins w:id="69" w:author="Unknown">
        <w:r w:rsidRPr="00132200">
          <w:rPr>
            <w:rFonts w:ascii="Arial" w:eastAsia="Times New Roman" w:hAnsi="Arial" w:cs="Arial"/>
            <w:color w:val="666666"/>
            <w:sz w:val="20"/>
            <w:szCs w:val="20"/>
          </w:rPr>
          <w:t>Volatile keyword is used to prevent compiler to optimize a variable which can change unexpectedly beyond compiler's comprehension. Suppose, we have a variable which may be changed from scope out of the program, say by a signal, we do not want the compiler to optimize it. Rather than optimizing that variable, we want the compiler to load the variable every time it is encountered. If we declare a variable volatile, compiler will not cache it in its register.</w:t>
        </w:r>
      </w:ins>
    </w:p>
    <w:p w:rsidR="00132200" w:rsidRPr="00132200" w:rsidRDefault="00132200" w:rsidP="00132200">
      <w:pPr>
        <w:shd w:val="clear" w:color="auto" w:fill="FFFFFF"/>
        <w:spacing w:before="250" w:after="250" w:line="240" w:lineRule="auto"/>
        <w:rPr>
          <w:ins w:id="70" w:author="Unknown"/>
          <w:rFonts w:ascii="Arial" w:eastAsia="Times New Roman" w:hAnsi="Arial" w:cs="Arial"/>
          <w:color w:val="666666"/>
          <w:sz w:val="20"/>
          <w:szCs w:val="20"/>
        </w:rPr>
      </w:pPr>
      <w:ins w:id="71" w:author="Unknown">
        <w:r w:rsidRPr="00132200">
          <w:rPr>
            <w:rFonts w:ascii="Arial" w:eastAsia="Times New Roman" w:hAnsi="Arial" w:cs="Arial"/>
            <w:b/>
            <w:bCs/>
            <w:color w:val="666666"/>
            <w:sz w:val="20"/>
          </w:rPr>
          <w:t>20) What is Top half &amp; bottom half of a kernel?</w:t>
        </w:r>
      </w:ins>
    </w:p>
    <w:p w:rsidR="00132200" w:rsidRPr="00132200" w:rsidRDefault="00132200" w:rsidP="00132200">
      <w:pPr>
        <w:shd w:val="clear" w:color="auto" w:fill="FFFFFF"/>
        <w:spacing w:before="250" w:after="250" w:line="240" w:lineRule="auto"/>
        <w:rPr>
          <w:ins w:id="72" w:author="Unknown"/>
          <w:rFonts w:ascii="Arial" w:eastAsia="Times New Roman" w:hAnsi="Arial" w:cs="Arial"/>
          <w:color w:val="666666"/>
          <w:sz w:val="20"/>
          <w:szCs w:val="20"/>
        </w:rPr>
      </w:pPr>
      <w:ins w:id="73" w:author="Unknown">
        <w:r w:rsidRPr="00132200">
          <w:rPr>
            <w:rFonts w:ascii="Arial" w:eastAsia="Times New Roman" w:hAnsi="Arial" w:cs="Arial"/>
            <w:color w:val="666666"/>
            <w:sz w:val="20"/>
            <w:szCs w:val="20"/>
          </w:rPr>
          <w:t>Sometimes to handle an interrupt, a substantial amount of work has to be done. But it conflicts with the speed need for an interrupt handler. To handle this situation, Linux splits the handler into two parts – </w:t>
        </w:r>
        <w:r w:rsidRPr="00132200">
          <w:rPr>
            <w:rFonts w:ascii="Georgia" w:eastAsia="Times New Roman" w:hAnsi="Georgia" w:cs="Arial"/>
            <w:i/>
            <w:iCs/>
            <w:color w:val="666666"/>
            <w:sz w:val="20"/>
          </w:rPr>
          <w:t>Top half and Bottom half</w:t>
        </w:r>
        <w:r w:rsidRPr="00132200">
          <w:rPr>
            <w:rFonts w:ascii="Arial" w:eastAsia="Times New Roman" w:hAnsi="Arial" w:cs="Arial"/>
            <w:color w:val="666666"/>
            <w:sz w:val="20"/>
            <w:szCs w:val="20"/>
          </w:rPr>
          <w:t>. The top half is the routine that actually responds to the interrupt. The bottom half on the other hand is a routine that is scheduled by the upper half to be executed later at a safer time.</w:t>
        </w:r>
      </w:ins>
    </w:p>
    <w:p w:rsidR="00132200" w:rsidRPr="00132200" w:rsidRDefault="00132200" w:rsidP="00132200">
      <w:pPr>
        <w:shd w:val="clear" w:color="auto" w:fill="FFFFFF"/>
        <w:spacing w:before="250" w:after="250" w:line="240" w:lineRule="auto"/>
        <w:rPr>
          <w:ins w:id="74" w:author="Unknown"/>
          <w:rFonts w:ascii="Arial" w:eastAsia="Times New Roman" w:hAnsi="Arial" w:cs="Arial"/>
          <w:color w:val="666666"/>
          <w:sz w:val="20"/>
          <w:szCs w:val="20"/>
        </w:rPr>
      </w:pPr>
      <w:ins w:id="75" w:author="Unknown">
        <w:r w:rsidRPr="00132200">
          <w:rPr>
            <w:rFonts w:ascii="Arial" w:eastAsia="Times New Roman" w:hAnsi="Arial" w:cs="Arial"/>
            <w:color w:val="666666"/>
            <w:sz w:val="20"/>
            <w:szCs w:val="20"/>
          </w:rPr>
          <w:t>All interrupts are enabled during execution of the bottom half. The top half saves the device data into the specific buffer, schedules bottom half and exits. The bottom half does the rest. This way the top half can service a new interrupt while the bottom half is working on the previous.</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21) Difference between RISC and CISC processor.</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 xml:space="preserve">RISC (Reduced Instruction Set Computer) could carry out a few sets of simple instructions simultaneously. Fewer transistors are used to manufacture RISC, which makes RISC cheaper. RISC has uniform instruction set and those instructions are also fewer in number. Due to the less number of instructions as well as instructions being simple, the RISC computers are faster. RISC </w:t>
      </w:r>
      <w:proofErr w:type="spellStart"/>
      <w:r w:rsidRPr="00132200">
        <w:rPr>
          <w:rFonts w:ascii="Arial" w:eastAsia="Times New Roman" w:hAnsi="Arial" w:cs="Arial"/>
          <w:color w:val="666666"/>
          <w:sz w:val="20"/>
          <w:szCs w:val="20"/>
        </w:rPr>
        <w:t>emphasise</w:t>
      </w:r>
      <w:proofErr w:type="spellEnd"/>
      <w:r w:rsidRPr="00132200">
        <w:rPr>
          <w:rFonts w:ascii="Arial" w:eastAsia="Times New Roman" w:hAnsi="Arial" w:cs="Arial"/>
          <w:color w:val="666666"/>
          <w:sz w:val="20"/>
          <w:szCs w:val="20"/>
        </w:rPr>
        <w:t> on software rather than hardware. RISC can execute instructions in one machine cycle.</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 xml:space="preserve">CISC (Complex Instruction Set Computer) is capable of executing multiple operations through a single instruction. CISC have rich and complex instruction set and more number of addressing modes. CISC </w:t>
      </w:r>
      <w:proofErr w:type="spellStart"/>
      <w:r w:rsidRPr="00132200">
        <w:rPr>
          <w:rFonts w:ascii="Arial" w:eastAsia="Times New Roman" w:hAnsi="Arial" w:cs="Arial"/>
          <w:color w:val="666666"/>
          <w:sz w:val="20"/>
          <w:szCs w:val="20"/>
        </w:rPr>
        <w:t>emphasise</w:t>
      </w:r>
      <w:proofErr w:type="spellEnd"/>
      <w:r w:rsidRPr="00132200">
        <w:rPr>
          <w:rFonts w:ascii="Arial" w:eastAsia="Times New Roman" w:hAnsi="Arial" w:cs="Arial"/>
          <w:color w:val="666666"/>
          <w:sz w:val="20"/>
          <w:szCs w:val="20"/>
        </w:rPr>
        <w:t> on hardware rather that software, making it costlier than RISC. It has a small code size, high cycles per second and it is slower compared to RISC.</w:t>
      </w:r>
    </w:p>
    <w:p w:rsidR="00132200" w:rsidRPr="00132200" w:rsidRDefault="00132200" w:rsidP="00132200">
      <w:pPr>
        <w:shd w:val="clear" w:color="auto" w:fill="FFFFFF"/>
        <w:spacing w:line="240" w:lineRule="auto"/>
        <w:rPr>
          <w:ins w:id="76" w:author="Unknown"/>
          <w:rFonts w:ascii="Arial" w:eastAsia="Times New Roman" w:hAnsi="Arial" w:cs="Arial"/>
          <w:color w:val="666666"/>
          <w:sz w:val="20"/>
          <w:szCs w:val="20"/>
        </w:rPr>
      </w:pPr>
      <w:ins w:id="77" w:author="Unknown">
        <w:r w:rsidRPr="00132200">
          <w:rPr>
            <w:rFonts w:ascii="Arial" w:eastAsia="Times New Roman" w:hAnsi="Arial" w:cs="Arial"/>
            <w:b/>
            <w:bCs/>
            <w:color w:val="666666"/>
            <w:sz w:val="20"/>
          </w:rPr>
          <w:t>22) What is RTOS?</w:t>
        </w:r>
      </w:ins>
    </w:p>
    <w:p w:rsidR="00132200" w:rsidRPr="00132200" w:rsidRDefault="00132200" w:rsidP="00132200">
      <w:pPr>
        <w:shd w:val="clear" w:color="auto" w:fill="FFFFFF"/>
        <w:spacing w:line="240" w:lineRule="auto"/>
        <w:rPr>
          <w:ins w:id="78" w:author="Unknown"/>
          <w:rFonts w:ascii="Arial" w:eastAsia="Times New Roman" w:hAnsi="Arial" w:cs="Arial"/>
          <w:color w:val="666666"/>
          <w:sz w:val="20"/>
          <w:szCs w:val="20"/>
        </w:rPr>
      </w:pPr>
      <w:ins w:id="79" w:author="Unknown">
        <w:r w:rsidRPr="00132200">
          <w:rPr>
            <w:rFonts w:ascii="Arial" w:eastAsia="Times New Roman" w:hAnsi="Arial" w:cs="Arial"/>
            <w:color w:val="666666"/>
            <w:sz w:val="20"/>
            <w:szCs w:val="20"/>
          </w:rPr>
          <w:t>In an operating system, there is a module called the scheduler, which schedules different tasks and determines when a process will execute on the processor. This way, the multi-tasking is achieved. The scheduler in a Real Time Operating System (RTOS) is designed to provide a predictable execution pattern. In an embedded system, a certain event must be entertained in strictly defined time.</w:t>
        </w:r>
      </w:ins>
    </w:p>
    <w:p w:rsidR="00132200" w:rsidRPr="00132200" w:rsidRDefault="00132200" w:rsidP="00132200">
      <w:pPr>
        <w:shd w:val="clear" w:color="auto" w:fill="FFFFFF"/>
        <w:spacing w:line="240" w:lineRule="auto"/>
        <w:rPr>
          <w:ins w:id="80" w:author="Unknown"/>
          <w:rFonts w:ascii="Arial" w:eastAsia="Times New Roman" w:hAnsi="Arial" w:cs="Arial"/>
          <w:color w:val="666666"/>
          <w:sz w:val="20"/>
          <w:szCs w:val="20"/>
        </w:rPr>
      </w:pPr>
      <w:ins w:id="81" w:author="Unknown">
        <w:r w:rsidRPr="00132200">
          <w:rPr>
            <w:rFonts w:ascii="Arial" w:eastAsia="Times New Roman" w:hAnsi="Arial" w:cs="Arial"/>
            <w:color w:val="666666"/>
            <w:sz w:val="20"/>
            <w:szCs w:val="20"/>
          </w:rPr>
          <w:lastRenderedPageBreak/>
          <w:t xml:space="preserve">To meet real time requirements, the </w:t>
        </w:r>
        <w:proofErr w:type="spellStart"/>
        <w:r w:rsidRPr="00132200">
          <w:rPr>
            <w:rFonts w:ascii="Arial" w:eastAsia="Times New Roman" w:hAnsi="Arial" w:cs="Arial"/>
            <w:color w:val="666666"/>
            <w:sz w:val="20"/>
            <w:szCs w:val="20"/>
          </w:rPr>
          <w:t>behaviour</w:t>
        </w:r>
        <w:proofErr w:type="spellEnd"/>
        <w:r w:rsidRPr="00132200">
          <w:rPr>
            <w:rFonts w:ascii="Arial" w:eastAsia="Times New Roman" w:hAnsi="Arial" w:cs="Arial"/>
            <w:color w:val="666666"/>
            <w:sz w:val="20"/>
            <w:szCs w:val="20"/>
          </w:rPr>
          <w:t xml:space="preserve"> of the scheduler must be predictable. This type of OS which have a scheduler with predictable execution pattern is called Real Time </w:t>
        </w:r>
        <w:proofErr w:type="gramStart"/>
        <w:r w:rsidRPr="00132200">
          <w:rPr>
            <w:rFonts w:ascii="Arial" w:eastAsia="Times New Roman" w:hAnsi="Arial" w:cs="Arial"/>
            <w:color w:val="666666"/>
            <w:sz w:val="20"/>
            <w:szCs w:val="20"/>
          </w:rPr>
          <w:t>OS(</w:t>
        </w:r>
        <w:proofErr w:type="gramEnd"/>
        <w:r w:rsidRPr="00132200">
          <w:rPr>
            <w:rFonts w:ascii="Arial" w:eastAsia="Times New Roman" w:hAnsi="Arial" w:cs="Arial"/>
            <w:color w:val="666666"/>
            <w:sz w:val="20"/>
            <w:szCs w:val="20"/>
          </w:rPr>
          <w:t>RTOS). The features of an RTOS are</w:t>
        </w:r>
      </w:ins>
    </w:p>
    <w:p w:rsidR="00132200" w:rsidRPr="00132200" w:rsidRDefault="00132200" w:rsidP="00132200">
      <w:pPr>
        <w:numPr>
          <w:ilvl w:val="0"/>
          <w:numId w:val="2"/>
        </w:numPr>
        <w:shd w:val="clear" w:color="auto" w:fill="FFFFFF"/>
        <w:spacing w:before="100" w:beforeAutospacing="1" w:after="100" w:afterAutospacing="1" w:line="240" w:lineRule="auto"/>
        <w:ind w:left="0"/>
        <w:rPr>
          <w:ins w:id="82" w:author="Unknown"/>
          <w:rFonts w:ascii="Arial" w:eastAsia="Times New Roman" w:hAnsi="Arial" w:cs="Arial"/>
          <w:color w:val="666666"/>
          <w:sz w:val="20"/>
          <w:szCs w:val="20"/>
        </w:rPr>
      </w:pPr>
      <w:ins w:id="83" w:author="Unknown">
        <w:r w:rsidRPr="00132200">
          <w:rPr>
            <w:rFonts w:ascii="Arial" w:eastAsia="Times New Roman" w:hAnsi="Arial" w:cs="Arial"/>
            <w:color w:val="666666"/>
            <w:sz w:val="20"/>
            <w:szCs w:val="20"/>
          </w:rPr>
          <w:t>Context switching latency should be short.</w:t>
        </w:r>
      </w:ins>
    </w:p>
    <w:p w:rsidR="00132200" w:rsidRPr="00132200" w:rsidRDefault="00132200" w:rsidP="00132200">
      <w:pPr>
        <w:numPr>
          <w:ilvl w:val="0"/>
          <w:numId w:val="2"/>
        </w:numPr>
        <w:shd w:val="clear" w:color="auto" w:fill="FFFFFF"/>
        <w:spacing w:before="100" w:beforeAutospacing="1" w:after="100" w:afterAutospacing="1" w:line="240" w:lineRule="auto"/>
        <w:ind w:left="0"/>
        <w:rPr>
          <w:ins w:id="84" w:author="Unknown"/>
          <w:rFonts w:ascii="Arial" w:eastAsia="Times New Roman" w:hAnsi="Arial" w:cs="Arial"/>
          <w:color w:val="666666"/>
          <w:sz w:val="20"/>
          <w:szCs w:val="20"/>
        </w:rPr>
      </w:pPr>
      <w:ins w:id="85" w:author="Unknown">
        <w:r w:rsidRPr="00132200">
          <w:rPr>
            <w:rFonts w:ascii="Arial" w:eastAsia="Times New Roman" w:hAnsi="Arial" w:cs="Arial"/>
            <w:color w:val="666666"/>
            <w:sz w:val="20"/>
            <w:szCs w:val="20"/>
          </w:rPr>
          <w:t>Interrupt latency should be short.</w:t>
        </w:r>
      </w:ins>
    </w:p>
    <w:p w:rsidR="00132200" w:rsidRPr="00132200" w:rsidRDefault="00132200" w:rsidP="00132200">
      <w:pPr>
        <w:numPr>
          <w:ilvl w:val="0"/>
          <w:numId w:val="2"/>
        </w:numPr>
        <w:shd w:val="clear" w:color="auto" w:fill="FFFFFF"/>
        <w:spacing w:before="100" w:beforeAutospacing="1" w:after="100" w:afterAutospacing="1" w:line="240" w:lineRule="auto"/>
        <w:ind w:left="0"/>
        <w:rPr>
          <w:ins w:id="86" w:author="Unknown"/>
          <w:rFonts w:ascii="Arial" w:eastAsia="Times New Roman" w:hAnsi="Arial" w:cs="Arial"/>
          <w:color w:val="666666"/>
          <w:sz w:val="20"/>
          <w:szCs w:val="20"/>
        </w:rPr>
      </w:pPr>
      <w:ins w:id="87" w:author="Unknown">
        <w:r w:rsidRPr="00132200">
          <w:rPr>
            <w:rFonts w:ascii="Arial" w:eastAsia="Times New Roman" w:hAnsi="Arial" w:cs="Arial"/>
            <w:color w:val="666666"/>
            <w:sz w:val="20"/>
            <w:szCs w:val="20"/>
          </w:rPr>
          <w:t>Interrupt dispatch latency should be short.</w:t>
        </w:r>
      </w:ins>
    </w:p>
    <w:p w:rsidR="00132200" w:rsidRPr="00132200" w:rsidRDefault="00132200" w:rsidP="00132200">
      <w:pPr>
        <w:numPr>
          <w:ilvl w:val="0"/>
          <w:numId w:val="2"/>
        </w:numPr>
        <w:shd w:val="clear" w:color="auto" w:fill="FFFFFF"/>
        <w:spacing w:before="100" w:beforeAutospacing="1" w:after="100" w:afterAutospacing="1" w:line="240" w:lineRule="auto"/>
        <w:ind w:left="0"/>
        <w:rPr>
          <w:ins w:id="88" w:author="Unknown"/>
          <w:rFonts w:ascii="Arial" w:eastAsia="Times New Roman" w:hAnsi="Arial" w:cs="Arial"/>
          <w:color w:val="666666"/>
          <w:sz w:val="20"/>
          <w:szCs w:val="20"/>
        </w:rPr>
      </w:pPr>
      <w:ins w:id="89" w:author="Unknown">
        <w:r w:rsidRPr="00132200">
          <w:rPr>
            <w:rFonts w:ascii="Arial" w:eastAsia="Times New Roman" w:hAnsi="Arial" w:cs="Arial"/>
            <w:color w:val="666666"/>
            <w:sz w:val="20"/>
            <w:szCs w:val="20"/>
          </w:rPr>
          <w:t>Reliable and time bound inter process mechanisms.</w:t>
        </w:r>
      </w:ins>
    </w:p>
    <w:p w:rsidR="00132200" w:rsidRPr="00132200" w:rsidRDefault="00132200" w:rsidP="00132200">
      <w:pPr>
        <w:numPr>
          <w:ilvl w:val="0"/>
          <w:numId w:val="2"/>
        </w:numPr>
        <w:shd w:val="clear" w:color="auto" w:fill="FFFFFF"/>
        <w:spacing w:before="100" w:beforeAutospacing="1" w:after="100" w:afterAutospacing="1" w:line="240" w:lineRule="auto"/>
        <w:ind w:left="0"/>
        <w:rPr>
          <w:ins w:id="90" w:author="Unknown"/>
          <w:rFonts w:ascii="Arial" w:eastAsia="Times New Roman" w:hAnsi="Arial" w:cs="Arial"/>
          <w:color w:val="666666"/>
          <w:sz w:val="20"/>
          <w:szCs w:val="20"/>
        </w:rPr>
      </w:pPr>
      <w:ins w:id="91" w:author="Unknown">
        <w:r w:rsidRPr="00132200">
          <w:rPr>
            <w:rFonts w:ascii="Arial" w:eastAsia="Times New Roman" w:hAnsi="Arial" w:cs="Arial"/>
            <w:color w:val="666666"/>
            <w:sz w:val="20"/>
            <w:szCs w:val="20"/>
          </w:rPr>
          <w:t>Should support kernel preemption.</w:t>
        </w:r>
      </w:ins>
    </w:p>
    <w:p w:rsidR="00132200" w:rsidRPr="00132200" w:rsidRDefault="00132200" w:rsidP="00132200">
      <w:pPr>
        <w:shd w:val="clear" w:color="auto" w:fill="FFFFFF"/>
        <w:spacing w:after="0" w:line="240" w:lineRule="auto"/>
        <w:rPr>
          <w:ins w:id="92" w:author="Unknown"/>
          <w:rFonts w:ascii="Arial" w:eastAsia="Times New Roman" w:hAnsi="Arial" w:cs="Arial"/>
          <w:color w:val="666666"/>
          <w:sz w:val="2"/>
          <w:szCs w:val="2"/>
        </w:rPr>
      </w:pPr>
      <w:ins w:id="93" w:author="Unknown">
        <w:r w:rsidRPr="00132200">
          <w:rPr>
            <w:rFonts w:ascii="Arial" w:eastAsia="Times New Roman" w:hAnsi="Arial" w:cs="Arial"/>
            <w:color w:val="666666"/>
            <w:sz w:val="2"/>
            <w:szCs w:val="2"/>
          </w:rPr>
          <w:t> </w:t>
        </w:r>
      </w:ins>
    </w:p>
    <w:p w:rsidR="00132200" w:rsidRPr="00132200" w:rsidRDefault="00132200" w:rsidP="00132200">
      <w:pPr>
        <w:shd w:val="clear" w:color="auto" w:fill="FFFFFF"/>
        <w:spacing w:before="250" w:after="250" w:line="240" w:lineRule="auto"/>
        <w:rPr>
          <w:ins w:id="94" w:author="Unknown"/>
          <w:rFonts w:ascii="Arial" w:eastAsia="Times New Roman" w:hAnsi="Arial" w:cs="Arial"/>
          <w:color w:val="666666"/>
          <w:sz w:val="20"/>
          <w:szCs w:val="20"/>
        </w:rPr>
      </w:pPr>
      <w:ins w:id="95" w:author="Unknown">
        <w:r w:rsidRPr="00132200">
          <w:rPr>
            <w:rFonts w:ascii="Arial" w:eastAsia="Times New Roman" w:hAnsi="Arial" w:cs="Arial"/>
            <w:b/>
            <w:bCs/>
            <w:color w:val="666666"/>
            <w:sz w:val="20"/>
          </w:rPr>
          <w:t>23) What is the difference between hard real-time and soft real-time OS?</w:t>
        </w:r>
      </w:ins>
    </w:p>
    <w:p w:rsidR="00132200" w:rsidRPr="00132200" w:rsidRDefault="00132200" w:rsidP="00132200">
      <w:pPr>
        <w:shd w:val="clear" w:color="auto" w:fill="FFFFFF"/>
        <w:spacing w:before="250" w:after="250" w:line="240" w:lineRule="auto"/>
        <w:rPr>
          <w:ins w:id="96" w:author="Unknown"/>
          <w:rFonts w:ascii="Arial" w:eastAsia="Times New Roman" w:hAnsi="Arial" w:cs="Arial"/>
          <w:color w:val="666666"/>
          <w:sz w:val="20"/>
          <w:szCs w:val="20"/>
        </w:rPr>
      </w:pPr>
      <w:ins w:id="97" w:author="Unknown">
        <w:r w:rsidRPr="00132200">
          <w:rPr>
            <w:rFonts w:ascii="Arial" w:eastAsia="Times New Roman" w:hAnsi="Arial" w:cs="Arial"/>
            <w:color w:val="666666"/>
            <w:sz w:val="20"/>
            <w:szCs w:val="20"/>
          </w:rPr>
          <w:t>A Hard real-time system strictly adheres to the deadline associated with the task. If the system fails to meet the deadline, even once, the system is considered to have failed. In case of a soft real-time system, missing a deadline is acceptable. In this type of system, a critical real-time task gets priority over other tasks and retains that priority until it completes.</w:t>
        </w:r>
      </w:ins>
    </w:p>
    <w:p w:rsidR="00132200" w:rsidRPr="00132200" w:rsidRDefault="00132200" w:rsidP="00132200">
      <w:pPr>
        <w:shd w:val="clear" w:color="auto" w:fill="FFFFFF"/>
        <w:spacing w:before="250" w:after="250" w:line="240" w:lineRule="auto"/>
        <w:rPr>
          <w:ins w:id="98" w:author="Unknown"/>
          <w:rFonts w:ascii="Arial" w:eastAsia="Times New Roman" w:hAnsi="Arial" w:cs="Arial"/>
          <w:color w:val="666666"/>
          <w:sz w:val="20"/>
          <w:szCs w:val="20"/>
        </w:rPr>
      </w:pPr>
      <w:ins w:id="99" w:author="Unknown">
        <w:r w:rsidRPr="00132200">
          <w:rPr>
            <w:rFonts w:ascii="Arial" w:eastAsia="Times New Roman" w:hAnsi="Arial" w:cs="Arial"/>
            <w:b/>
            <w:bCs/>
            <w:color w:val="666666"/>
            <w:sz w:val="20"/>
          </w:rPr>
          <w:t>24) What type of scheduling is there in RTOS?</w:t>
        </w:r>
      </w:ins>
    </w:p>
    <w:p w:rsidR="00132200" w:rsidRPr="00132200" w:rsidRDefault="00132200" w:rsidP="00132200">
      <w:pPr>
        <w:shd w:val="clear" w:color="auto" w:fill="FFFFFF"/>
        <w:spacing w:before="250" w:after="250" w:line="240" w:lineRule="auto"/>
        <w:rPr>
          <w:ins w:id="100" w:author="Unknown"/>
          <w:rFonts w:ascii="Arial" w:eastAsia="Times New Roman" w:hAnsi="Arial" w:cs="Arial"/>
          <w:color w:val="666666"/>
          <w:sz w:val="20"/>
          <w:szCs w:val="20"/>
        </w:rPr>
      </w:pPr>
      <w:ins w:id="101" w:author="Unknown">
        <w:r w:rsidRPr="00132200">
          <w:rPr>
            <w:rFonts w:ascii="Arial" w:eastAsia="Times New Roman" w:hAnsi="Arial" w:cs="Arial"/>
            <w:color w:val="666666"/>
            <w:sz w:val="20"/>
            <w:szCs w:val="20"/>
          </w:rPr>
          <w:t>RTOS uses pre-emptive scheduling. In pre-emptive scheduling, the higher priority task can interrupt a running process and the interrupted process will be resumed later.</w:t>
        </w:r>
      </w:ins>
    </w:p>
    <w:p w:rsidR="00132200" w:rsidRPr="00132200" w:rsidRDefault="00132200" w:rsidP="00132200">
      <w:pPr>
        <w:shd w:val="clear" w:color="auto" w:fill="FFFFFF"/>
        <w:spacing w:before="250" w:after="250" w:line="240" w:lineRule="auto"/>
        <w:rPr>
          <w:ins w:id="102" w:author="Unknown"/>
          <w:rFonts w:ascii="Arial" w:eastAsia="Times New Roman" w:hAnsi="Arial" w:cs="Arial"/>
          <w:color w:val="666666"/>
          <w:sz w:val="20"/>
          <w:szCs w:val="20"/>
        </w:rPr>
      </w:pPr>
      <w:ins w:id="103" w:author="Unknown">
        <w:r w:rsidRPr="00132200">
          <w:rPr>
            <w:rFonts w:ascii="Arial" w:eastAsia="Times New Roman" w:hAnsi="Arial" w:cs="Arial"/>
            <w:b/>
            <w:bCs/>
            <w:color w:val="666666"/>
            <w:sz w:val="20"/>
          </w:rPr>
          <w:t>25) What is priority inversion?</w:t>
        </w:r>
      </w:ins>
    </w:p>
    <w:p w:rsidR="00132200" w:rsidRPr="00132200" w:rsidRDefault="00132200" w:rsidP="00132200">
      <w:pPr>
        <w:shd w:val="clear" w:color="auto" w:fill="FFFFFF"/>
        <w:spacing w:before="250" w:after="250" w:line="240" w:lineRule="auto"/>
        <w:rPr>
          <w:ins w:id="104" w:author="Unknown"/>
          <w:rFonts w:ascii="Arial" w:eastAsia="Times New Roman" w:hAnsi="Arial" w:cs="Arial"/>
          <w:color w:val="666666"/>
          <w:sz w:val="20"/>
          <w:szCs w:val="20"/>
        </w:rPr>
      </w:pPr>
      <w:ins w:id="105" w:author="Unknown">
        <w:r w:rsidRPr="00132200">
          <w:rPr>
            <w:rFonts w:ascii="Arial" w:eastAsia="Times New Roman" w:hAnsi="Arial" w:cs="Arial"/>
            <w:color w:val="666666"/>
            <w:sz w:val="20"/>
            <w:szCs w:val="20"/>
          </w:rPr>
          <w:t>If two tasks share a resource, the one with higher priority will run first. However, if the lower-priority task is using the shared resource when the higher-priority task becomes ready, then the higher-priority task must wait for the lower-priority task to finish. In this scenario, even though the task has higher priority it needs to wait for the completion of the lower-priority task with the shared resource. This is called priority inversion.</w:t>
        </w:r>
      </w:ins>
    </w:p>
    <w:p w:rsidR="00132200" w:rsidRPr="00132200" w:rsidRDefault="00132200" w:rsidP="00132200">
      <w:pPr>
        <w:shd w:val="clear" w:color="auto" w:fill="FFFFFF"/>
        <w:spacing w:before="250" w:after="250" w:line="240" w:lineRule="auto"/>
        <w:rPr>
          <w:ins w:id="106" w:author="Unknown"/>
          <w:rFonts w:ascii="Arial" w:eastAsia="Times New Roman" w:hAnsi="Arial" w:cs="Arial"/>
          <w:color w:val="666666"/>
          <w:sz w:val="20"/>
          <w:szCs w:val="20"/>
        </w:rPr>
      </w:pPr>
      <w:ins w:id="107" w:author="Unknown">
        <w:r w:rsidRPr="00132200">
          <w:rPr>
            <w:rFonts w:ascii="Arial" w:eastAsia="Times New Roman" w:hAnsi="Arial" w:cs="Arial"/>
            <w:b/>
            <w:bCs/>
            <w:color w:val="666666"/>
            <w:sz w:val="20"/>
          </w:rPr>
          <w:t>26) What is priority inheritance?</w:t>
        </w:r>
      </w:ins>
    </w:p>
    <w:p w:rsidR="00132200" w:rsidRPr="00132200" w:rsidRDefault="00132200" w:rsidP="00132200">
      <w:pPr>
        <w:shd w:val="clear" w:color="auto" w:fill="FFFFFF"/>
        <w:spacing w:before="250" w:after="250" w:line="240" w:lineRule="auto"/>
        <w:rPr>
          <w:ins w:id="108" w:author="Unknown"/>
          <w:rFonts w:ascii="Arial" w:eastAsia="Times New Roman" w:hAnsi="Arial" w:cs="Arial"/>
          <w:color w:val="666666"/>
          <w:sz w:val="20"/>
          <w:szCs w:val="20"/>
        </w:rPr>
      </w:pPr>
      <w:ins w:id="109" w:author="Unknown">
        <w:r w:rsidRPr="00132200">
          <w:rPr>
            <w:rFonts w:ascii="Arial" w:eastAsia="Times New Roman" w:hAnsi="Arial" w:cs="Arial"/>
            <w:color w:val="666666"/>
            <w:sz w:val="20"/>
            <w:szCs w:val="20"/>
          </w:rPr>
          <w:t>Priority inheritance is a solution to the priority inversion problem. The process waiting for any resource which has a resource lock will have the maximum priority. This is priority inheritance. When one or more high priority jobs are blocked by a job, the original priority assignment is ignored and execution of critical section will be assigned to the job with the highest priority in this elevated scenario. The job returns to the original priority level soon after executing the critical section.</w:t>
        </w:r>
      </w:ins>
    </w:p>
    <w:p w:rsidR="00132200" w:rsidRPr="00132200" w:rsidRDefault="00132200" w:rsidP="00132200">
      <w:pPr>
        <w:shd w:val="clear" w:color="auto" w:fill="FFFFFF"/>
        <w:spacing w:before="250" w:after="250" w:line="240" w:lineRule="auto"/>
        <w:rPr>
          <w:ins w:id="110" w:author="Unknown"/>
          <w:rFonts w:ascii="Arial" w:eastAsia="Times New Roman" w:hAnsi="Arial" w:cs="Arial"/>
          <w:color w:val="666666"/>
          <w:sz w:val="20"/>
          <w:szCs w:val="20"/>
        </w:rPr>
      </w:pPr>
      <w:ins w:id="111" w:author="Unknown">
        <w:r w:rsidRPr="00132200">
          <w:rPr>
            <w:rFonts w:ascii="Arial" w:eastAsia="Times New Roman" w:hAnsi="Arial" w:cs="Arial"/>
            <w:b/>
            <w:bCs/>
            <w:color w:val="666666"/>
            <w:sz w:val="20"/>
          </w:rPr>
          <w:t>27) How many types of IPC mechanism you know?</w:t>
        </w:r>
      </w:ins>
    </w:p>
    <w:p w:rsidR="00132200" w:rsidRPr="00132200" w:rsidRDefault="00132200" w:rsidP="00132200">
      <w:pPr>
        <w:shd w:val="clear" w:color="auto" w:fill="FFFFFF"/>
        <w:spacing w:before="250" w:after="250" w:line="240" w:lineRule="auto"/>
        <w:rPr>
          <w:ins w:id="112" w:author="Unknown"/>
          <w:rFonts w:ascii="Arial" w:eastAsia="Times New Roman" w:hAnsi="Arial" w:cs="Arial"/>
          <w:color w:val="666666"/>
          <w:sz w:val="20"/>
          <w:szCs w:val="20"/>
        </w:rPr>
      </w:pPr>
      <w:ins w:id="113" w:author="Unknown">
        <w:r w:rsidRPr="00132200">
          <w:rPr>
            <w:rFonts w:ascii="Arial" w:eastAsia="Times New Roman" w:hAnsi="Arial" w:cs="Arial"/>
            <w:color w:val="666666"/>
            <w:sz w:val="20"/>
            <w:szCs w:val="20"/>
          </w:rPr>
          <w:t>Different types of IPC mechanism are -</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14" w:author="Unknown"/>
          <w:rFonts w:ascii="Arial" w:eastAsia="Times New Roman" w:hAnsi="Arial" w:cs="Arial"/>
          <w:color w:val="666666"/>
          <w:sz w:val="20"/>
          <w:szCs w:val="20"/>
        </w:rPr>
      </w:pPr>
      <w:ins w:id="115" w:author="Unknown">
        <w:r w:rsidRPr="00132200">
          <w:rPr>
            <w:rFonts w:ascii="Arial" w:eastAsia="Times New Roman" w:hAnsi="Arial" w:cs="Arial"/>
            <w:color w:val="666666"/>
            <w:sz w:val="20"/>
            <w:szCs w:val="20"/>
          </w:rPr>
          <w:t>Pipes</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16" w:author="Unknown"/>
          <w:rFonts w:ascii="Arial" w:eastAsia="Times New Roman" w:hAnsi="Arial" w:cs="Arial"/>
          <w:color w:val="666666"/>
          <w:sz w:val="20"/>
          <w:szCs w:val="20"/>
        </w:rPr>
      </w:pPr>
      <w:ins w:id="117" w:author="Unknown">
        <w:r w:rsidRPr="00132200">
          <w:rPr>
            <w:rFonts w:ascii="Arial" w:eastAsia="Times New Roman" w:hAnsi="Arial" w:cs="Arial"/>
            <w:color w:val="666666"/>
            <w:sz w:val="20"/>
            <w:szCs w:val="20"/>
          </w:rPr>
          <w:t>Named pipes or FIFO </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18" w:author="Unknown"/>
          <w:rFonts w:ascii="Arial" w:eastAsia="Times New Roman" w:hAnsi="Arial" w:cs="Arial"/>
          <w:color w:val="666666"/>
          <w:sz w:val="20"/>
          <w:szCs w:val="20"/>
        </w:rPr>
      </w:pPr>
      <w:ins w:id="119" w:author="Unknown">
        <w:r w:rsidRPr="00132200">
          <w:rPr>
            <w:rFonts w:ascii="Arial" w:eastAsia="Times New Roman" w:hAnsi="Arial" w:cs="Arial"/>
            <w:color w:val="666666"/>
            <w:sz w:val="20"/>
            <w:szCs w:val="20"/>
          </w:rPr>
          <w:t>Semaphores</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20" w:author="Unknown"/>
          <w:rFonts w:ascii="Arial" w:eastAsia="Times New Roman" w:hAnsi="Arial" w:cs="Arial"/>
          <w:color w:val="666666"/>
          <w:sz w:val="20"/>
          <w:szCs w:val="20"/>
        </w:rPr>
      </w:pPr>
      <w:ins w:id="121" w:author="Unknown">
        <w:r w:rsidRPr="00132200">
          <w:rPr>
            <w:rFonts w:ascii="Arial" w:eastAsia="Times New Roman" w:hAnsi="Arial" w:cs="Arial"/>
            <w:color w:val="666666"/>
            <w:sz w:val="20"/>
            <w:szCs w:val="20"/>
          </w:rPr>
          <w:t>Shared memory</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22" w:author="Unknown"/>
          <w:rFonts w:ascii="Arial" w:eastAsia="Times New Roman" w:hAnsi="Arial" w:cs="Arial"/>
          <w:color w:val="666666"/>
          <w:sz w:val="20"/>
          <w:szCs w:val="20"/>
        </w:rPr>
      </w:pPr>
      <w:ins w:id="123" w:author="Unknown">
        <w:r w:rsidRPr="00132200">
          <w:rPr>
            <w:rFonts w:ascii="Arial" w:eastAsia="Times New Roman" w:hAnsi="Arial" w:cs="Arial"/>
            <w:color w:val="666666"/>
            <w:sz w:val="20"/>
            <w:szCs w:val="20"/>
          </w:rPr>
          <w:t>Message queue</w:t>
        </w:r>
      </w:ins>
    </w:p>
    <w:p w:rsidR="00132200" w:rsidRPr="00132200" w:rsidRDefault="00132200" w:rsidP="00132200">
      <w:pPr>
        <w:numPr>
          <w:ilvl w:val="0"/>
          <w:numId w:val="3"/>
        </w:numPr>
        <w:shd w:val="clear" w:color="auto" w:fill="FFFFFF"/>
        <w:spacing w:before="100" w:beforeAutospacing="1" w:after="100" w:afterAutospacing="1" w:line="240" w:lineRule="auto"/>
        <w:ind w:left="0"/>
        <w:rPr>
          <w:ins w:id="124" w:author="Unknown"/>
          <w:rFonts w:ascii="Arial" w:eastAsia="Times New Roman" w:hAnsi="Arial" w:cs="Arial"/>
          <w:color w:val="666666"/>
          <w:sz w:val="20"/>
          <w:szCs w:val="20"/>
        </w:rPr>
      </w:pPr>
      <w:ins w:id="125" w:author="Unknown">
        <w:r w:rsidRPr="00132200">
          <w:rPr>
            <w:rFonts w:ascii="Arial" w:eastAsia="Times New Roman" w:hAnsi="Arial" w:cs="Arial"/>
            <w:color w:val="666666"/>
            <w:sz w:val="20"/>
            <w:szCs w:val="20"/>
          </w:rPr>
          <w:t>Socket</w:t>
        </w:r>
      </w:ins>
    </w:p>
    <w:p w:rsidR="00132200" w:rsidRPr="00132200" w:rsidRDefault="00132200" w:rsidP="00132200">
      <w:pPr>
        <w:shd w:val="clear" w:color="auto" w:fill="FFFFFF"/>
        <w:spacing w:before="250" w:after="250" w:line="240" w:lineRule="auto"/>
        <w:rPr>
          <w:ins w:id="126" w:author="Unknown"/>
          <w:rFonts w:ascii="Arial" w:eastAsia="Times New Roman" w:hAnsi="Arial" w:cs="Arial"/>
          <w:color w:val="666666"/>
          <w:sz w:val="20"/>
          <w:szCs w:val="20"/>
        </w:rPr>
      </w:pPr>
      <w:ins w:id="127" w:author="Unknown">
        <w:r w:rsidRPr="00132200">
          <w:rPr>
            <w:rFonts w:ascii="Arial" w:eastAsia="Times New Roman" w:hAnsi="Arial" w:cs="Arial"/>
            <w:b/>
            <w:bCs/>
            <w:color w:val="666666"/>
            <w:sz w:val="20"/>
          </w:rPr>
          <w:t>28) What is semaphore?</w:t>
        </w:r>
      </w:ins>
    </w:p>
    <w:p w:rsidR="00132200" w:rsidRPr="00132200" w:rsidRDefault="00132200" w:rsidP="00132200">
      <w:pPr>
        <w:shd w:val="clear" w:color="auto" w:fill="FFFFFF"/>
        <w:spacing w:before="250" w:after="250" w:line="240" w:lineRule="auto"/>
        <w:rPr>
          <w:ins w:id="128" w:author="Unknown"/>
          <w:rFonts w:ascii="Arial" w:eastAsia="Times New Roman" w:hAnsi="Arial" w:cs="Arial"/>
          <w:color w:val="666666"/>
          <w:sz w:val="20"/>
          <w:szCs w:val="20"/>
        </w:rPr>
      </w:pPr>
      <w:ins w:id="129" w:author="Unknown">
        <w:r w:rsidRPr="00132200">
          <w:rPr>
            <w:rFonts w:ascii="Arial" w:eastAsia="Times New Roman" w:hAnsi="Arial" w:cs="Arial"/>
            <w:color w:val="666666"/>
            <w:sz w:val="20"/>
            <w:szCs w:val="20"/>
          </w:rPr>
          <w:lastRenderedPageBreak/>
          <w:t>Semaphore is actually a variable or abstract data type which controls access to a common resource by multiple processes. Semaphores are of two types -</w:t>
        </w:r>
      </w:ins>
    </w:p>
    <w:p w:rsidR="00132200" w:rsidRPr="00132200" w:rsidRDefault="00132200" w:rsidP="00132200">
      <w:pPr>
        <w:numPr>
          <w:ilvl w:val="0"/>
          <w:numId w:val="4"/>
        </w:numPr>
        <w:shd w:val="clear" w:color="auto" w:fill="FFFFFF"/>
        <w:spacing w:before="100" w:beforeAutospacing="1" w:after="100" w:afterAutospacing="1" w:line="240" w:lineRule="auto"/>
        <w:ind w:left="0"/>
        <w:rPr>
          <w:ins w:id="130" w:author="Unknown"/>
          <w:rFonts w:ascii="Arial" w:eastAsia="Times New Roman" w:hAnsi="Arial" w:cs="Arial"/>
          <w:color w:val="666666"/>
          <w:sz w:val="20"/>
          <w:szCs w:val="20"/>
        </w:rPr>
      </w:pPr>
      <w:ins w:id="131" w:author="Unknown">
        <w:r w:rsidRPr="00132200">
          <w:rPr>
            <w:rFonts w:ascii="Arial" w:eastAsia="Times New Roman" w:hAnsi="Arial" w:cs="Arial"/>
            <w:color w:val="666666"/>
            <w:sz w:val="20"/>
            <w:szCs w:val="20"/>
          </w:rPr>
          <w:t>Binary semaphore – It can have only two values (0 and 1). The semaphore value is set to 1 by the process in charge, when the resource is available.</w:t>
        </w:r>
      </w:ins>
    </w:p>
    <w:p w:rsidR="00132200" w:rsidRPr="00132200" w:rsidRDefault="00132200" w:rsidP="00132200">
      <w:pPr>
        <w:numPr>
          <w:ilvl w:val="0"/>
          <w:numId w:val="4"/>
        </w:numPr>
        <w:shd w:val="clear" w:color="auto" w:fill="FFFFFF"/>
        <w:spacing w:before="100" w:beforeAutospacing="1" w:after="100" w:afterAutospacing="1" w:line="240" w:lineRule="auto"/>
        <w:ind w:left="0"/>
        <w:rPr>
          <w:ins w:id="132" w:author="Unknown"/>
          <w:rFonts w:ascii="Arial" w:eastAsia="Times New Roman" w:hAnsi="Arial" w:cs="Arial"/>
          <w:color w:val="666666"/>
          <w:sz w:val="20"/>
          <w:szCs w:val="20"/>
        </w:rPr>
      </w:pPr>
      <w:ins w:id="133" w:author="Unknown">
        <w:r w:rsidRPr="00132200">
          <w:rPr>
            <w:rFonts w:ascii="Arial" w:eastAsia="Times New Roman" w:hAnsi="Arial" w:cs="Arial"/>
            <w:color w:val="666666"/>
            <w:sz w:val="20"/>
            <w:szCs w:val="20"/>
          </w:rPr>
          <w:t>Counting semaphore – It can have value greater than one. It is used to control access to a pool of resources.</w:t>
        </w:r>
      </w:ins>
    </w:p>
    <w:p w:rsidR="00132200" w:rsidRPr="00132200" w:rsidRDefault="00132200" w:rsidP="00132200">
      <w:pPr>
        <w:shd w:val="clear" w:color="auto" w:fill="FFFFFF"/>
        <w:spacing w:before="250" w:after="250" w:line="240" w:lineRule="auto"/>
        <w:rPr>
          <w:ins w:id="134" w:author="Unknown"/>
          <w:rFonts w:ascii="Arial" w:eastAsia="Times New Roman" w:hAnsi="Arial" w:cs="Arial"/>
          <w:color w:val="666666"/>
          <w:sz w:val="20"/>
          <w:szCs w:val="20"/>
        </w:rPr>
      </w:pPr>
      <w:ins w:id="135" w:author="Unknown">
        <w:r w:rsidRPr="00132200">
          <w:rPr>
            <w:rFonts w:ascii="Arial" w:eastAsia="Times New Roman" w:hAnsi="Arial" w:cs="Arial"/>
            <w:b/>
            <w:bCs/>
            <w:color w:val="666666"/>
            <w:sz w:val="20"/>
          </w:rPr>
          <w:t>29) What is spin lock?</w:t>
        </w:r>
      </w:ins>
    </w:p>
    <w:p w:rsidR="00132200" w:rsidRPr="00132200" w:rsidRDefault="00132200" w:rsidP="00132200">
      <w:pPr>
        <w:shd w:val="clear" w:color="auto" w:fill="FFFFFF"/>
        <w:spacing w:before="250" w:after="250" w:line="240" w:lineRule="auto"/>
        <w:rPr>
          <w:ins w:id="136" w:author="Unknown"/>
          <w:rFonts w:ascii="Arial" w:eastAsia="Times New Roman" w:hAnsi="Arial" w:cs="Arial"/>
          <w:color w:val="666666"/>
          <w:sz w:val="20"/>
          <w:szCs w:val="20"/>
        </w:rPr>
      </w:pPr>
      <w:ins w:id="137" w:author="Unknown">
        <w:r w:rsidRPr="00132200">
          <w:rPr>
            <w:rFonts w:ascii="Arial" w:eastAsia="Times New Roman" w:hAnsi="Arial" w:cs="Arial"/>
            <w:color w:val="666666"/>
            <w:sz w:val="20"/>
            <w:szCs w:val="20"/>
          </w:rPr>
          <w:t>If a resource is locked, a thread that wants to access that resource may repetitively check whether the resource is available. During that time, the thread may loop and check the resource without doing any useful work. Suck a lock is termed as spin lock.</w:t>
        </w:r>
      </w:ins>
    </w:p>
    <w:p w:rsidR="00132200" w:rsidRPr="00132200" w:rsidRDefault="00132200" w:rsidP="00132200">
      <w:pPr>
        <w:shd w:val="clear" w:color="auto" w:fill="FFFFFF"/>
        <w:spacing w:before="250" w:after="250" w:line="240" w:lineRule="auto"/>
        <w:rPr>
          <w:ins w:id="138" w:author="Unknown"/>
          <w:rFonts w:ascii="Arial" w:eastAsia="Times New Roman" w:hAnsi="Arial" w:cs="Arial"/>
          <w:color w:val="666666"/>
          <w:sz w:val="20"/>
          <w:szCs w:val="20"/>
        </w:rPr>
      </w:pPr>
      <w:ins w:id="139" w:author="Unknown">
        <w:r w:rsidRPr="00132200">
          <w:rPr>
            <w:rFonts w:ascii="Arial" w:eastAsia="Times New Roman" w:hAnsi="Arial" w:cs="Arial"/>
            <w:b/>
            <w:bCs/>
            <w:color w:val="666666"/>
            <w:sz w:val="20"/>
          </w:rPr>
          <w:t xml:space="preserve">30) What is difference between binary semaphore and </w:t>
        </w:r>
        <w:proofErr w:type="spellStart"/>
        <w:r w:rsidRPr="00132200">
          <w:rPr>
            <w:rFonts w:ascii="Arial" w:eastAsia="Times New Roman" w:hAnsi="Arial" w:cs="Arial"/>
            <w:b/>
            <w:bCs/>
            <w:color w:val="666666"/>
            <w:sz w:val="20"/>
          </w:rPr>
          <w:t>mutex</w:t>
        </w:r>
        <w:proofErr w:type="spellEnd"/>
        <w:r w:rsidRPr="00132200">
          <w:rPr>
            <w:rFonts w:ascii="Arial" w:eastAsia="Times New Roman" w:hAnsi="Arial" w:cs="Arial"/>
            <w:b/>
            <w:bCs/>
            <w:color w:val="666666"/>
            <w:sz w:val="20"/>
          </w:rPr>
          <w:t>?</w:t>
        </w:r>
      </w:ins>
    </w:p>
    <w:p w:rsidR="00132200" w:rsidRPr="00132200" w:rsidRDefault="00132200" w:rsidP="00132200">
      <w:pPr>
        <w:shd w:val="clear" w:color="auto" w:fill="FFFFFF"/>
        <w:spacing w:before="250" w:after="250" w:line="240" w:lineRule="auto"/>
        <w:rPr>
          <w:ins w:id="140" w:author="Unknown"/>
          <w:rFonts w:ascii="Arial" w:eastAsia="Times New Roman" w:hAnsi="Arial" w:cs="Arial"/>
          <w:color w:val="666666"/>
          <w:sz w:val="20"/>
          <w:szCs w:val="20"/>
        </w:rPr>
      </w:pPr>
      <w:ins w:id="141" w:author="Unknown">
        <w:r w:rsidRPr="00132200">
          <w:rPr>
            <w:rFonts w:ascii="Arial" w:eastAsia="Times New Roman" w:hAnsi="Arial" w:cs="Arial"/>
            <w:color w:val="666666"/>
            <w:sz w:val="20"/>
            <w:szCs w:val="20"/>
          </w:rPr>
          <w:t xml:space="preserve">The differences between binary semaphore and </w:t>
        </w:r>
        <w:proofErr w:type="spellStart"/>
        <w:r w:rsidRPr="00132200">
          <w:rPr>
            <w:rFonts w:ascii="Arial" w:eastAsia="Times New Roman" w:hAnsi="Arial" w:cs="Arial"/>
            <w:color w:val="666666"/>
            <w:sz w:val="20"/>
            <w:szCs w:val="20"/>
          </w:rPr>
          <w:t>mutex</w:t>
        </w:r>
        <w:proofErr w:type="spellEnd"/>
        <w:r w:rsidRPr="00132200">
          <w:rPr>
            <w:rFonts w:ascii="Arial" w:eastAsia="Times New Roman" w:hAnsi="Arial" w:cs="Arial"/>
            <w:color w:val="666666"/>
            <w:sz w:val="20"/>
            <w:szCs w:val="20"/>
          </w:rPr>
          <w:t xml:space="preserve"> are as follows -</w:t>
        </w:r>
      </w:ins>
    </w:p>
    <w:p w:rsidR="00132200" w:rsidRPr="00132200" w:rsidRDefault="00132200" w:rsidP="00132200">
      <w:pPr>
        <w:numPr>
          <w:ilvl w:val="0"/>
          <w:numId w:val="5"/>
        </w:numPr>
        <w:shd w:val="clear" w:color="auto" w:fill="FFFFFF"/>
        <w:spacing w:before="100" w:beforeAutospacing="1" w:after="100" w:afterAutospacing="1" w:line="240" w:lineRule="auto"/>
        <w:ind w:left="0"/>
        <w:rPr>
          <w:ins w:id="142" w:author="Unknown"/>
          <w:rFonts w:ascii="Arial" w:eastAsia="Times New Roman" w:hAnsi="Arial" w:cs="Arial"/>
          <w:color w:val="666666"/>
          <w:sz w:val="20"/>
          <w:szCs w:val="20"/>
        </w:rPr>
      </w:pPr>
      <w:ins w:id="143" w:author="Unknown">
        <w:r w:rsidRPr="00132200">
          <w:rPr>
            <w:rFonts w:ascii="Arial" w:eastAsia="Times New Roman" w:hAnsi="Arial" w:cs="Arial"/>
            <w:color w:val="666666"/>
            <w:sz w:val="20"/>
            <w:szCs w:val="20"/>
          </w:rPr>
          <w:t xml:space="preserve">Mutual exclusion and synchronization can be used by binary semaphore while </w:t>
        </w:r>
        <w:proofErr w:type="spellStart"/>
        <w:r w:rsidRPr="00132200">
          <w:rPr>
            <w:rFonts w:ascii="Arial" w:eastAsia="Times New Roman" w:hAnsi="Arial" w:cs="Arial"/>
            <w:color w:val="666666"/>
            <w:sz w:val="20"/>
            <w:szCs w:val="20"/>
          </w:rPr>
          <w:t>mutex</w:t>
        </w:r>
        <w:proofErr w:type="spellEnd"/>
        <w:r w:rsidRPr="00132200">
          <w:rPr>
            <w:rFonts w:ascii="Arial" w:eastAsia="Times New Roman" w:hAnsi="Arial" w:cs="Arial"/>
            <w:color w:val="666666"/>
            <w:sz w:val="20"/>
            <w:szCs w:val="20"/>
          </w:rPr>
          <w:t xml:space="preserve"> is used only for mutual exclusion.</w:t>
        </w:r>
      </w:ins>
    </w:p>
    <w:p w:rsidR="00132200" w:rsidRPr="00132200" w:rsidRDefault="00132200" w:rsidP="00132200">
      <w:pPr>
        <w:numPr>
          <w:ilvl w:val="0"/>
          <w:numId w:val="5"/>
        </w:numPr>
        <w:shd w:val="clear" w:color="auto" w:fill="FFFFFF"/>
        <w:spacing w:before="100" w:beforeAutospacing="1" w:after="100" w:afterAutospacing="1" w:line="240" w:lineRule="auto"/>
        <w:ind w:left="0"/>
        <w:rPr>
          <w:ins w:id="144" w:author="Unknown"/>
          <w:rFonts w:ascii="Arial" w:eastAsia="Times New Roman" w:hAnsi="Arial" w:cs="Arial"/>
          <w:color w:val="666666"/>
          <w:sz w:val="20"/>
          <w:szCs w:val="20"/>
        </w:rPr>
      </w:pPr>
      <w:ins w:id="145" w:author="Unknown">
        <w:r w:rsidRPr="00132200">
          <w:rPr>
            <w:rFonts w:ascii="Arial" w:eastAsia="Times New Roman" w:hAnsi="Arial" w:cs="Arial"/>
            <w:color w:val="666666"/>
            <w:sz w:val="20"/>
            <w:szCs w:val="20"/>
          </w:rPr>
          <w:t xml:space="preserve">A </w:t>
        </w:r>
        <w:proofErr w:type="spellStart"/>
        <w:r w:rsidRPr="00132200">
          <w:rPr>
            <w:rFonts w:ascii="Arial" w:eastAsia="Times New Roman" w:hAnsi="Arial" w:cs="Arial"/>
            <w:color w:val="666666"/>
            <w:sz w:val="20"/>
            <w:szCs w:val="20"/>
          </w:rPr>
          <w:t>mutex</w:t>
        </w:r>
        <w:proofErr w:type="spellEnd"/>
        <w:r w:rsidRPr="00132200">
          <w:rPr>
            <w:rFonts w:ascii="Arial" w:eastAsia="Times New Roman" w:hAnsi="Arial" w:cs="Arial"/>
            <w:color w:val="666666"/>
            <w:sz w:val="20"/>
            <w:szCs w:val="20"/>
          </w:rPr>
          <w:t xml:space="preserve"> can be released by the same thread which acquired it. Semaphore values can be changed by other thread also.</w:t>
        </w:r>
      </w:ins>
    </w:p>
    <w:p w:rsidR="00132200" w:rsidRPr="00132200" w:rsidRDefault="00132200" w:rsidP="00132200">
      <w:pPr>
        <w:numPr>
          <w:ilvl w:val="0"/>
          <w:numId w:val="5"/>
        </w:numPr>
        <w:shd w:val="clear" w:color="auto" w:fill="FFFFFF"/>
        <w:spacing w:before="100" w:beforeAutospacing="1" w:after="100" w:afterAutospacing="1" w:line="240" w:lineRule="auto"/>
        <w:ind w:left="0"/>
        <w:rPr>
          <w:ins w:id="146" w:author="Unknown"/>
          <w:rFonts w:ascii="Arial" w:eastAsia="Times New Roman" w:hAnsi="Arial" w:cs="Arial"/>
          <w:color w:val="666666"/>
          <w:sz w:val="20"/>
          <w:szCs w:val="20"/>
        </w:rPr>
      </w:pPr>
      <w:ins w:id="147" w:author="Unknown">
        <w:r w:rsidRPr="00132200">
          <w:rPr>
            <w:rFonts w:ascii="Arial" w:eastAsia="Times New Roman" w:hAnsi="Arial" w:cs="Arial"/>
            <w:color w:val="666666"/>
            <w:sz w:val="20"/>
            <w:szCs w:val="20"/>
          </w:rPr>
          <w:t xml:space="preserve">From an ISR, a </w:t>
        </w:r>
        <w:proofErr w:type="spellStart"/>
        <w:r w:rsidRPr="00132200">
          <w:rPr>
            <w:rFonts w:ascii="Arial" w:eastAsia="Times New Roman" w:hAnsi="Arial" w:cs="Arial"/>
            <w:color w:val="666666"/>
            <w:sz w:val="20"/>
            <w:szCs w:val="20"/>
          </w:rPr>
          <w:t>mutex</w:t>
        </w:r>
        <w:proofErr w:type="spellEnd"/>
        <w:r w:rsidRPr="00132200">
          <w:rPr>
            <w:rFonts w:ascii="Arial" w:eastAsia="Times New Roman" w:hAnsi="Arial" w:cs="Arial"/>
            <w:color w:val="666666"/>
            <w:sz w:val="20"/>
            <w:szCs w:val="20"/>
          </w:rPr>
          <w:t xml:space="preserve"> </w:t>
        </w:r>
        <w:proofErr w:type="spellStart"/>
        <w:r w:rsidRPr="00132200">
          <w:rPr>
            <w:rFonts w:ascii="Arial" w:eastAsia="Times New Roman" w:hAnsi="Arial" w:cs="Arial"/>
            <w:color w:val="666666"/>
            <w:sz w:val="20"/>
            <w:szCs w:val="20"/>
          </w:rPr>
          <w:t>can not</w:t>
        </w:r>
        <w:proofErr w:type="spellEnd"/>
        <w:r w:rsidRPr="00132200">
          <w:rPr>
            <w:rFonts w:ascii="Arial" w:eastAsia="Times New Roman" w:hAnsi="Arial" w:cs="Arial"/>
            <w:color w:val="666666"/>
            <w:sz w:val="20"/>
            <w:szCs w:val="20"/>
          </w:rPr>
          <w:t xml:space="preserve"> be used.</w:t>
        </w:r>
      </w:ins>
    </w:p>
    <w:p w:rsidR="00132200" w:rsidRPr="00132200" w:rsidRDefault="00132200" w:rsidP="00132200">
      <w:pPr>
        <w:numPr>
          <w:ilvl w:val="0"/>
          <w:numId w:val="5"/>
        </w:numPr>
        <w:shd w:val="clear" w:color="auto" w:fill="FFFFFF"/>
        <w:spacing w:before="100" w:beforeAutospacing="1" w:after="100" w:afterAutospacing="1" w:line="240" w:lineRule="auto"/>
        <w:ind w:left="0"/>
        <w:rPr>
          <w:ins w:id="148" w:author="Unknown"/>
          <w:rFonts w:ascii="Arial" w:eastAsia="Times New Roman" w:hAnsi="Arial" w:cs="Arial"/>
          <w:color w:val="666666"/>
          <w:sz w:val="20"/>
          <w:szCs w:val="20"/>
        </w:rPr>
      </w:pPr>
      <w:ins w:id="149" w:author="Unknown">
        <w:r w:rsidRPr="00132200">
          <w:rPr>
            <w:rFonts w:ascii="Arial" w:eastAsia="Times New Roman" w:hAnsi="Arial" w:cs="Arial"/>
            <w:color w:val="666666"/>
            <w:sz w:val="20"/>
            <w:szCs w:val="20"/>
          </w:rPr>
          <w:t>The advantage of semaphores is that, they can be used to synchronize two unrelated processes trying to access the same resource.</w:t>
        </w:r>
      </w:ins>
    </w:p>
    <w:p w:rsidR="00132200" w:rsidRPr="00132200" w:rsidRDefault="00132200" w:rsidP="00132200">
      <w:pPr>
        <w:numPr>
          <w:ilvl w:val="0"/>
          <w:numId w:val="5"/>
        </w:numPr>
        <w:shd w:val="clear" w:color="auto" w:fill="FFFFFF"/>
        <w:spacing w:before="100" w:beforeAutospacing="1" w:after="100" w:afterAutospacing="1" w:line="240" w:lineRule="auto"/>
        <w:ind w:left="0"/>
        <w:rPr>
          <w:ins w:id="150" w:author="Unknown"/>
          <w:rFonts w:ascii="Arial" w:eastAsia="Times New Roman" w:hAnsi="Arial" w:cs="Arial"/>
          <w:color w:val="666666"/>
          <w:sz w:val="20"/>
          <w:szCs w:val="20"/>
        </w:rPr>
      </w:pPr>
      <w:ins w:id="151" w:author="Unknown">
        <w:r w:rsidRPr="00132200">
          <w:rPr>
            <w:rFonts w:ascii="Arial" w:eastAsia="Times New Roman" w:hAnsi="Arial" w:cs="Arial"/>
            <w:color w:val="666666"/>
            <w:sz w:val="20"/>
            <w:szCs w:val="20"/>
          </w:rPr>
          <w:t xml:space="preserve">Semaphores can act as </w:t>
        </w:r>
        <w:proofErr w:type="spellStart"/>
        <w:r w:rsidRPr="00132200">
          <w:rPr>
            <w:rFonts w:ascii="Arial" w:eastAsia="Times New Roman" w:hAnsi="Arial" w:cs="Arial"/>
            <w:color w:val="666666"/>
            <w:sz w:val="20"/>
            <w:szCs w:val="20"/>
          </w:rPr>
          <w:t>mutex</w:t>
        </w:r>
        <w:proofErr w:type="spellEnd"/>
        <w:r w:rsidRPr="00132200">
          <w:rPr>
            <w:rFonts w:ascii="Arial" w:eastAsia="Times New Roman" w:hAnsi="Arial" w:cs="Arial"/>
            <w:color w:val="666666"/>
            <w:sz w:val="20"/>
            <w:szCs w:val="20"/>
          </w:rPr>
          <w:t>, but the opposite is not possible.</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31) What is virtual memory?</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Virtual memory is a technique that allows processes to allocate memory in case of physical memory shortage using automatic storage allocation upon a request. The advantage of the virtual memory is that the program can have a larger memory than the physical memory. It allows large virtual memory to be provided when only a smaller physical memory is available. Virtual memory can be implemented using paging.</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A paging system is quite similar to a paging system with swapping. When we want to execute a process, we swap it into memory. Here we use a lazy swapper called pager rather than swapping the entire process into memory. When a process is to be swapped in, the pager guesses which pages will be used based on some algorithm, before the process is swapped out again. Instead of swapping whole process, the pager brings only the necessary pages into memory. By that way, it avoids reading in unnecessary memory pages, decreasing the swap time and the amount of physical memory.</w:t>
      </w:r>
    </w:p>
    <w:p w:rsidR="00132200" w:rsidRPr="00132200" w:rsidRDefault="00132200" w:rsidP="00132200">
      <w:pPr>
        <w:shd w:val="clear" w:color="auto" w:fill="FFFFFF"/>
        <w:spacing w:line="240" w:lineRule="auto"/>
        <w:rPr>
          <w:ins w:id="152" w:author="Unknown"/>
          <w:rFonts w:ascii="Arial" w:eastAsia="Times New Roman" w:hAnsi="Arial" w:cs="Arial"/>
          <w:color w:val="666666"/>
          <w:sz w:val="20"/>
          <w:szCs w:val="20"/>
        </w:rPr>
      </w:pPr>
      <w:ins w:id="153" w:author="Unknown">
        <w:r w:rsidRPr="00132200">
          <w:rPr>
            <w:rFonts w:ascii="Arial" w:eastAsia="Times New Roman" w:hAnsi="Arial" w:cs="Arial"/>
            <w:b/>
            <w:bCs/>
            <w:color w:val="666666"/>
            <w:sz w:val="20"/>
          </w:rPr>
          <w:t>32) What is kernel paging?</w:t>
        </w:r>
      </w:ins>
    </w:p>
    <w:p w:rsidR="00132200" w:rsidRPr="00132200" w:rsidRDefault="00132200" w:rsidP="00132200">
      <w:pPr>
        <w:shd w:val="clear" w:color="auto" w:fill="FFFFFF"/>
        <w:spacing w:before="250" w:after="250" w:line="240" w:lineRule="auto"/>
        <w:rPr>
          <w:ins w:id="154" w:author="Unknown"/>
          <w:rFonts w:ascii="Arial" w:eastAsia="Times New Roman" w:hAnsi="Arial" w:cs="Arial"/>
          <w:color w:val="666666"/>
          <w:sz w:val="20"/>
          <w:szCs w:val="20"/>
        </w:rPr>
      </w:pPr>
      <w:ins w:id="155" w:author="Unknown">
        <w:r w:rsidRPr="00132200">
          <w:rPr>
            <w:rFonts w:ascii="Arial" w:eastAsia="Times New Roman" w:hAnsi="Arial" w:cs="Arial"/>
            <w:color w:val="666666"/>
            <w:sz w:val="20"/>
            <w:szCs w:val="20"/>
          </w:rPr>
          <w:t xml:space="preserve">Paging is a memory management scheme by which computers can store and retrieve data from the secondary memory storage when needed in to primary memory. In this scheme, the operating system retrieves data from secondary storage in same-size blocks called pages. The paging scheme allows the physical address space of a process to be </w:t>
        </w:r>
        <w:proofErr w:type="gramStart"/>
        <w:r w:rsidRPr="00132200">
          <w:rPr>
            <w:rFonts w:ascii="Arial" w:eastAsia="Times New Roman" w:hAnsi="Arial" w:cs="Arial"/>
            <w:color w:val="666666"/>
            <w:sz w:val="20"/>
            <w:szCs w:val="20"/>
          </w:rPr>
          <w:t>non</w:t>
        </w:r>
        <w:proofErr w:type="gramEnd"/>
        <w:r w:rsidRPr="00132200">
          <w:rPr>
            <w:rFonts w:ascii="Arial" w:eastAsia="Times New Roman" w:hAnsi="Arial" w:cs="Arial"/>
            <w:color w:val="666666"/>
            <w:sz w:val="20"/>
            <w:szCs w:val="20"/>
          </w:rPr>
          <w:t xml:space="preserve"> continuous. Paging allows OS to use secondary storage for data that does not fit entirely into physical memory.</w:t>
        </w:r>
      </w:ins>
    </w:p>
    <w:p w:rsidR="00132200" w:rsidRPr="00132200" w:rsidRDefault="00132200" w:rsidP="00132200">
      <w:pPr>
        <w:shd w:val="clear" w:color="auto" w:fill="FFFFFF"/>
        <w:spacing w:before="250" w:after="250" w:line="240" w:lineRule="auto"/>
        <w:rPr>
          <w:ins w:id="156" w:author="Unknown"/>
          <w:rFonts w:ascii="Arial" w:eastAsia="Times New Roman" w:hAnsi="Arial" w:cs="Arial"/>
          <w:color w:val="666666"/>
          <w:sz w:val="20"/>
          <w:szCs w:val="20"/>
        </w:rPr>
      </w:pPr>
      <w:ins w:id="157" w:author="Unknown">
        <w:r w:rsidRPr="00132200">
          <w:rPr>
            <w:rFonts w:ascii="Arial" w:eastAsia="Times New Roman" w:hAnsi="Arial" w:cs="Arial"/>
            <w:b/>
            <w:bCs/>
            <w:color w:val="666666"/>
            <w:sz w:val="20"/>
          </w:rPr>
          <w:t>33) Can structures be passed to the functions by value?</w:t>
        </w:r>
      </w:ins>
    </w:p>
    <w:p w:rsidR="00132200" w:rsidRPr="00132200" w:rsidRDefault="00132200" w:rsidP="00132200">
      <w:pPr>
        <w:shd w:val="clear" w:color="auto" w:fill="FFFFFF"/>
        <w:spacing w:before="250" w:after="250" w:line="240" w:lineRule="auto"/>
        <w:rPr>
          <w:ins w:id="158" w:author="Unknown"/>
          <w:rFonts w:ascii="Arial" w:eastAsia="Times New Roman" w:hAnsi="Arial" w:cs="Arial"/>
          <w:color w:val="666666"/>
          <w:sz w:val="20"/>
          <w:szCs w:val="20"/>
        </w:rPr>
      </w:pPr>
      <w:ins w:id="159" w:author="Unknown">
        <w:r w:rsidRPr="00132200">
          <w:rPr>
            <w:rFonts w:ascii="Arial" w:eastAsia="Times New Roman" w:hAnsi="Arial" w:cs="Arial"/>
            <w:color w:val="666666"/>
            <w:sz w:val="20"/>
            <w:szCs w:val="20"/>
          </w:rPr>
          <w:t xml:space="preserve">Passing structure by its value to a function is possible, but not a good programming practice. First of all, if we pass the structure by value and the function changes some of those values, then the value change is </w:t>
        </w:r>
        <w:r w:rsidRPr="00132200">
          <w:rPr>
            <w:rFonts w:ascii="Arial" w:eastAsia="Times New Roman" w:hAnsi="Arial" w:cs="Arial"/>
            <w:color w:val="666666"/>
            <w:sz w:val="20"/>
            <w:szCs w:val="20"/>
          </w:rPr>
          <w:lastRenderedPageBreak/>
          <w:t xml:space="preserve">not reflected in caller function. </w:t>
        </w:r>
        <w:proofErr w:type="gramStart"/>
        <w:r w:rsidRPr="00132200">
          <w:rPr>
            <w:rFonts w:ascii="Arial" w:eastAsia="Times New Roman" w:hAnsi="Arial" w:cs="Arial"/>
            <w:color w:val="666666"/>
            <w:sz w:val="20"/>
            <w:szCs w:val="20"/>
          </w:rPr>
          <w:t>Also, if the structure is big, then passing the structure by value means copying the whole structure to the function argument stack which can slow the program by a significant amount.</w:t>
        </w:r>
        <w:proofErr w:type="gramEnd"/>
      </w:ins>
    </w:p>
    <w:p w:rsidR="00132200" w:rsidRPr="00132200" w:rsidRDefault="00132200" w:rsidP="00132200">
      <w:pPr>
        <w:shd w:val="clear" w:color="auto" w:fill="FFFFFF"/>
        <w:spacing w:before="250" w:after="250" w:line="240" w:lineRule="auto"/>
        <w:rPr>
          <w:ins w:id="160" w:author="Unknown"/>
          <w:rFonts w:ascii="Arial" w:eastAsia="Times New Roman" w:hAnsi="Arial" w:cs="Arial"/>
          <w:color w:val="666666"/>
          <w:sz w:val="20"/>
          <w:szCs w:val="20"/>
        </w:rPr>
      </w:pPr>
      <w:ins w:id="161" w:author="Unknown">
        <w:r w:rsidRPr="00132200">
          <w:rPr>
            <w:rFonts w:ascii="Arial" w:eastAsia="Times New Roman" w:hAnsi="Arial" w:cs="Arial"/>
            <w:b/>
            <w:bCs/>
            <w:color w:val="666666"/>
            <w:sz w:val="20"/>
          </w:rPr>
          <w:t>34) Why cannot arrays be passed by values to functions?</w:t>
        </w:r>
      </w:ins>
    </w:p>
    <w:p w:rsidR="00132200" w:rsidRPr="00132200" w:rsidRDefault="00132200" w:rsidP="00132200">
      <w:pPr>
        <w:shd w:val="clear" w:color="auto" w:fill="FFFFFF"/>
        <w:spacing w:before="250" w:after="250" w:line="240" w:lineRule="auto"/>
        <w:rPr>
          <w:ins w:id="162" w:author="Unknown"/>
          <w:rFonts w:ascii="Arial" w:eastAsia="Times New Roman" w:hAnsi="Arial" w:cs="Arial"/>
          <w:color w:val="666666"/>
          <w:sz w:val="20"/>
          <w:szCs w:val="20"/>
        </w:rPr>
      </w:pPr>
      <w:ins w:id="163" w:author="Unknown">
        <w:r w:rsidRPr="00132200">
          <w:rPr>
            <w:rFonts w:ascii="Arial" w:eastAsia="Times New Roman" w:hAnsi="Arial" w:cs="Arial"/>
            <w:color w:val="666666"/>
            <w:sz w:val="20"/>
            <w:szCs w:val="20"/>
          </w:rPr>
          <w:t>In C, the array name itself represents the address of the first element. So, even if we pass the array name as argument, it will be passed as reference and not its address.</w:t>
        </w:r>
      </w:ins>
    </w:p>
    <w:p w:rsidR="00132200" w:rsidRPr="00132200" w:rsidRDefault="00132200" w:rsidP="00132200">
      <w:pPr>
        <w:shd w:val="clear" w:color="auto" w:fill="FFFFFF"/>
        <w:spacing w:before="250" w:after="250" w:line="240" w:lineRule="auto"/>
        <w:rPr>
          <w:ins w:id="164" w:author="Unknown"/>
          <w:rFonts w:ascii="Arial" w:eastAsia="Times New Roman" w:hAnsi="Arial" w:cs="Arial"/>
          <w:color w:val="666666"/>
          <w:sz w:val="20"/>
          <w:szCs w:val="20"/>
        </w:rPr>
      </w:pPr>
      <w:ins w:id="165" w:author="Unknown">
        <w:r w:rsidRPr="00132200">
          <w:rPr>
            <w:rFonts w:ascii="Arial" w:eastAsia="Times New Roman" w:hAnsi="Arial" w:cs="Arial"/>
            <w:b/>
            <w:bCs/>
            <w:color w:val="666666"/>
            <w:sz w:val="20"/>
          </w:rPr>
          <w:t>35) Advantages and disadvantages of using macro and inline functions?</w:t>
        </w:r>
      </w:ins>
    </w:p>
    <w:p w:rsidR="00132200" w:rsidRPr="00132200" w:rsidRDefault="00132200" w:rsidP="00132200">
      <w:pPr>
        <w:shd w:val="clear" w:color="auto" w:fill="FFFFFF"/>
        <w:spacing w:before="250" w:after="250" w:line="240" w:lineRule="auto"/>
        <w:rPr>
          <w:ins w:id="166" w:author="Unknown"/>
          <w:rFonts w:ascii="Arial" w:eastAsia="Times New Roman" w:hAnsi="Arial" w:cs="Arial"/>
          <w:color w:val="666666"/>
          <w:sz w:val="20"/>
          <w:szCs w:val="20"/>
        </w:rPr>
      </w:pPr>
      <w:ins w:id="167" w:author="Unknown">
        <w:r w:rsidRPr="00132200">
          <w:rPr>
            <w:rFonts w:ascii="Arial" w:eastAsia="Times New Roman" w:hAnsi="Arial" w:cs="Arial"/>
            <w:color w:val="666666"/>
            <w:sz w:val="20"/>
            <w:szCs w:val="20"/>
          </w:rPr>
          <w:t xml:space="preserve">The advantage of the macro and inline function is that the overhead for argument passing and stuff is reduced as the </w:t>
        </w:r>
        <w:proofErr w:type="gramStart"/>
        <w:r w:rsidRPr="00132200">
          <w:rPr>
            <w:rFonts w:ascii="Arial" w:eastAsia="Times New Roman" w:hAnsi="Arial" w:cs="Arial"/>
            <w:color w:val="666666"/>
            <w:sz w:val="20"/>
            <w:szCs w:val="20"/>
          </w:rPr>
          <w:t>function are</w:t>
        </w:r>
        <w:proofErr w:type="gramEnd"/>
        <w:r w:rsidRPr="00132200">
          <w:rPr>
            <w:rFonts w:ascii="Arial" w:eastAsia="Times New Roman" w:hAnsi="Arial" w:cs="Arial"/>
            <w:color w:val="666666"/>
            <w:sz w:val="20"/>
            <w:szCs w:val="20"/>
          </w:rPr>
          <w:t xml:space="preserve"> in-lined. The advantage of macro function is that we can write type insensitive functions. It is also the disadvantage of macro function as macro functions can't do validation check. The macro and inline function also increases the size of the executable.</w:t>
        </w:r>
      </w:ins>
    </w:p>
    <w:p w:rsidR="00132200" w:rsidRPr="00132200" w:rsidRDefault="00132200" w:rsidP="00132200">
      <w:pPr>
        <w:shd w:val="clear" w:color="auto" w:fill="FFFFFF"/>
        <w:spacing w:before="250" w:after="250" w:line="240" w:lineRule="auto"/>
        <w:rPr>
          <w:ins w:id="168" w:author="Unknown"/>
          <w:rFonts w:ascii="Arial" w:eastAsia="Times New Roman" w:hAnsi="Arial" w:cs="Arial"/>
          <w:color w:val="666666"/>
          <w:sz w:val="20"/>
          <w:szCs w:val="20"/>
        </w:rPr>
      </w:pPr>
      <w:ins w:id="169" w:author="Unknown">
        <w:r w:rsidRPr="00132200">
          <w:rPr>
            <w:rFonts w:ascii="Arial" w:eastAsia="Times New Roman" w:hAnsi="Arial" w:cs="Arial"/>
            <w:b/>
            <w:bCs/>
            <w:color w:val="666666"/>
            <w:sz w:val="20"/>
          </w:rPr>
          <w:t>36) What happens when recursive functions are declared inline?</w:t>
        </w:r>
      </w:ins>
    </w:p>
    <w:p w:rsidR="00132200" w:rsidRPr="00132200" w:rsidRDefault="00132200" w:rsidP="00132200">
      <w:pPr>
        <w:shd w:val="clear" w:color="auto" w:fill="FFFFFF"/>
        <w:spacing w:before="250" w:after="250" w:line="240" w:lineRule="auto"/>
        <w:rPr>
          <w:ins w:id="170" w:author="Unknown"/>
          <w:rFonts w:ascii="Arial" w:eastAsia="Times New Roman" w:hAnsi="Arial" w:cs="Arial"/>
          <w:color w:val="666666"/>
          <w:sz w:val="20"/>
          <w:szCs w:val="20"/>
        </w:rPr>
      </w:pPr>
      <w:proofErr w:type="spellStart"/>
      <w:ins w:id="171" w:author="Unknown">
        <w:r w:rsidRPr="00132200">
          <w:rPr>
            <w:rFonts w:ascii="Arial" w:eastAsia="Times New Roman" w:hAnsi="Arial" w:cs="Arial"/>
            <w:color w:val="666666"/>
            <w:sz w:val="20"/>
            <w:szCs w:val="20"/>
          </w:rPr>
          <w:t>Inlining</w:t>
        </w:r>
        <w:proofErr w:type="spellEnd"/>
        <w:r w:rsidRPr="00132200">
          <w:rPr>
            <w:rFonts w:ascii="Arial" w:eastAsia="Times New Roman" w:hAnsi="Arial" w:cs="Arial"/>
            <w:color w:val="666666"/>
            <w:sz w:val="20"/>
            <w:szCs w:val="20"/>
          </w:rPr>
          <w:t xml:space="preserve"> </w:t>
        </w:r>
        <w:proofErr w:type="gramStart"/>
        <w:r w:rsidRPr="00132200">
          <w:rPr>
            <w:rFonts w:ascii="Arial" w:eastAsia="Times New Roman" w:hAnsi="Arial" w:cs="Arial"/>
            <w:color w:val="666666"/>
            <w:sz w:val="20"/>
            <w:szCs w:val="20"/>
          </w:rPr>
          <w:t>an</w:t>
        </w:r>
        <w:proofErr w:type="gramEnd"/>
        <w:r w:rsidRPr="00132200">
          <w:rPr>
            <w:rFonts w:ascii="Arial" w:eastAsia="Times New Roman" w:hAnsi="Arial" w:cs="Arial"/>
            <w:color w:val="666666"/>
            <w:sz w:val="20"/>
            <w:szCs w:val="20"/>
          </w:rPr>
          <w:t xml:space="preserve"> recursive function reduces the overhead of saving context on stack. But, </w:t>
        </w:r>
        <w:proofErr w:type="spellStart"/>
        <w:r w:rsidRPr="00132200">
          <w:rPr>
            <w:rFonts w:ascii="Arial" w:eastAsia="Times New Roman" w:hAnsi="Arial" w:cs="Arial"/>
            <w:color w:val="666666"/>
            <w:sz w:val="20"/>
            <w:szCs w:val="20"/>
          </w:rPr>
          <w:t>inline</w:t>
        </w:r>
        <w:proofErr w:type="spellEnd"/>
        <w:r w:rsidRPr="00132200">
          <w:rPr>
            <w:rFonts w:ascii="Arial" w:eastAsia="Times New Roman" w:hAnsi="Arial" w:cs="Arial"/>
            <w:color w:val="666666"/>
            <w:sz w:val="20"/>
            <w:szCs w:val="20"/>
          </w:rPr>
          <w:t xml:space="preserve"> is merely a suggestion to the compiler and it does not guarantee that a function will be </w:t>
        </w:r>
        <w:proofErr w:type="spellStart"/>
        <w:r w:rsidRPr="00132200">
          <w:rPr>
            <w:rFonts w:ascii="Arial" w:eastAsia="Times New Roman" w:hAnsi="Arial" w:cs="Arial"/>
            <w:color w:val="666666"/>
            <w:sz w:val="20"/>
            <w:szCs w:val="20"/>
          </w:rPr>
          <w:t>inlined</w:t>
        </w:r>
        <w:proofErr w:type="spellEnd"/>
        <w:r w:rsidRPr="00132200">
          <w:rPr>
            <w:rFonts w:ascii="Arial" w:eastAsia="Times New Roman" w:hAnsi="Arial" w:cs="Arial"/>
            <w:color w:val="666666"/>
            <w:sz w:val="20"/>
            <w:szCs w:val="20"/>
          </w:rPr>
          <w:t>. Obviously, the compiler won't be able to inline a recursive function infinitely. It may not inline it at all or it may inline it, just a few levels deep.</w:t>
        </w:r>
      </w:ins>
    </w:p>
    <w:p w:rsidR="00132200" w:rsidRPr="00132200" w:rsidRDefault="00132200" w:rsidP="00132200">
      <w:pPr>
        <w:shd w:val="clear" w:color="auto" w:fill="FFFFFF"/>
        <w:spacing w:before="250" w:after="250" w:line="240" w:lineRule="auto"/>
        <w:rPr>
          <w:ins w:id="172" w:author="Unknown"/>
          <w:rFonts w:ascii="Arial" w:eastAsia="Times New Roman" w:hAnsi="Arial" w:cs="Arial"/>
          <w:color w:val="666666"/>
          <w:sz w:val="20"/>
          <w:szCs w:val="20"/>
        </w:rPr>
      </w:pPr>
      <w:ins w:id="173" w:author="Unknown">
        <w:r w:rsidRPr="00132200">
          <w:rPr>
            <w:rFonts w:ascii="Arial" w:eastAsia="Times New Roman" w:hAnsi="Arial" w:cs="Arial"/>
            <w:b/>
            <w:bCs/>
            <w:color w:val="666666"/>
            <w:sz w:val="20"/>
          </w:rPr>
          <w:t>37) #define cat(</w:t>
        </w:r>
        <w:proofErr w:type="spellStart"/>
        <w:r w:rsidRPr="00132200">
          <w:rPr>
            <w:rFonts w:ascii="Arial" w:eastAsia="Times New Roman" w:hAnsi="Arial" w:cs="Arial"/>
            <w:b/>
            <w:bCs/>
            <w:color w:val="666666"/>
            <w:sz w:val="20"/>
          </w:rPr>
          <w:t>x</w:t>
        </w:r>
        <w:proofErr w:type="gramStart"/>
        <w:r w:rsidRPr="00132200">
          <w:rPr>
            <w:rFonts w:ascii="Arial" w:eastAsia="Times New Roman" w:hAnsi="Arial" w:cs="Arial"/>
            <w:b/>
            <w:bCs/>
            <w:color w:val="666666"/>
            <w:sz w:val="20"/>
          </w:rPr>
          <w:t>,y</w:t>
        </w:r>
        <w:proofErr w:type="spellEnd"/>
        <w:proofErr w:type="gramEnd"/>
        <w:r w:rsidRPr="00132200">
          <w:rPr>
            <w:rFonts w:ascii="Arial" w:eastAsia="Times New Roman" w:hAnsi="Arial" w:cs="Arial"/>
            <w:b/>
            <w:bCs/>
            <w:color w:val="666666"/>
            <w:sz w:val="20"/>
          </w:rPr>
          <w:t xml:space="preserve">) x##y concatenates x to y. But </w:t>
        </w:r>
        <w:proofErr w:type="gramStart"/>
        <w:r w:rsidRPr="00132200">
          <w:rPr>
            <w:rFonts w:ascii="Arial" w:eastAsia="Times New Roman" w:hAnsi="Arial" w:cs="Arial"/>
            <w:b/>
            <w:bCs/>
            <w:color w:val="666666"/>
            <w:sz w:val="20"/>
          </w:rPr>
          <w:t>cat(</w:t>
        </w:r>
        <w:proofErr w:type="gramEnd"/>
        <w:r w:rsidRPr="00132200">
          <w:rPr>
            <w:rFonts w:ascii="Arial" w:eastAsia="Times New Roman" w:hAnsi="Arial" w:cs="Arial"/>
            <w:b/>
            <w:bCs/>
            <w:color w:val="666666"/>
            <w:sz w:val="20"/>
          </w:rPr>
          <w:t>cat(1,2),3) does not expand but gives preprocessor warning. Why?</w:t>
        </w:r>
      </w:ins>
    </w:p>
    <w:p w:rsidR="00132200" w:rsidRPr="00132200" w:rsidRDefault="00132200" w:rsidP="00132200">
      <w:pPr>
        <w:shd w:val="clear" w:color="auto" w:fill="FFFFFF"/>
        <w:spacing w:before="250" w:after="250" w:line="240" w:lineRule="auto"/>
        <w:rPr>
          <w:ins w:id="174" w:author="Unknown"/>
          <w:rFonts w:ascii="Arial" w:eastAsia="Times New Roman" w:hAnsi="Arial" w:cs="Arial"/>
          <w:color w:val="666666"/>
          <w:sz w:val="20"/>
          <w:szCs w:val="20"/>
        </w:rPr>
      </w:pPr>
      <w:ins w:id="175" w:author="Unknown">
        <w:r w:rsidRPr="00132200">
          <w:rPr>
            <w:rFonts w:ascii="Arial" w:eastAsia="Times New Roman" w:hAnsi="Arial" w:cs="Arial"/>
            <w:color w:val="666666"/>
            <w:sz w:val="20"/>
            <w:szCs w:val="20"/>
          </w:rPr>
          <w:t xml:space="preserve">The cat(x, y) expands to x##y. It just pastes x and y. But in case of </w:t>
        </w:r>
        <w:proofErr w:type="gramStart"/>
        <w:r w:rsidRPr="00132200">
          <w:rPr>
            <w:rFonts w:ascii="Arial" w:eastAsia="Times New Roman" w:hAnsi="Arial" w:cs="Arial"/>
            <w:color w:val="666666"/>
            <w:sz w:val="20"/>
            <w:szCs w:val="20"/>
          </w:rPr>
          <w:t>cat(</w:t>
        </w:r>
        <w:proofErr w:type="gramEnd"/>
        <w:r w:rsidRPr="00132200">
          <w:rPr>
            <w:rFonts w:ascii="Arial" w:eastAsia="Times New Roman" w:hAnsi="Arial" w:cs="Arial"/>
            <w:color w:val="666666"/>
            <w:sz w:val="20"/>
            <w:szCs w:val="20"/>
          </w:rPr>
          <w:t>cat(1,2),3), it expands to cat(1,2)##3 instead of 1##2##3. That is why it is giving preprocessor warning.</w:t>
        </w:r>
      </w:ins>
    </w:p>
    <w:p w:rsidR="00132200" w:rsidRPr="00132200" w:rsidRDefault="00132200" w:rsidP="00132200">
      <w:pPr>
        <w:shd w:val="clear" w:color="auto" w:fill="FFFFFF"/>
        <w:spacing w:before="250" w:after="250" w:line="240" w:lineRule="auto"/>
        <w:rPr>
          <w:ins w:id="176" w:author="Unknown"/>
          <w:rFonts w:ascii="Arial" w:eastAsia="Times New Roman" w:hAnsi="Arial" w:cs="Arial"/>
          <w:color w:val="666666"/>
          <w:sz w:val="20"/>
          <w:szCs w:val="20"/>
        </w:rPr>
      </w:pPr>
      <w:ins w:id="177" w:author="Unknown">
        <w:r w:rsidRPr="00132200">
          <w:rPr>
            <w:rFonts w:ascii="Arial" w:eastAsia="Times New Roman" w:hAnsi="Arial" w:cs="Arial"/>
            <w:b/>
            <w:bCs/>
            <w:color w:val="666666"/>
            <w:sz w:val="20"/>
          </w:rPr>
          <w:t>38) ++*</w:t>
        </w:r>
        <w:proofErr w:type="spellStart"/>
        <w:r w:rsidRPr="00132200">
          <w:rPr>
            <w:rFonts w:ascii="Arial" w:eastAsia="Times New Roman" w:hAnsi="Arial" w:cs="Arial"/>
            <w:b/>
            <w:bCs/>
            <w:color w:val="666666"/>
            <w:sz w:val="20"/>
          </w:rPr>
          <w:t>ip</w:t>
        </w:r>
        <w:proofErr w:type="spellEnd"/>
        <w:r w:rsidRPr="00132200">
          <w:rPr>
            <w:rFonts w:ascii="Arial" w:eastAsia="Times New Roman" w:hAnsi="Arial" w:cs="Arial"/>
            <w:b/>
            <w:bCs/>
            <w:color w:val="666666"/>
            <w:sz w:val="20"/>
          </w:rPr>
          <w:t xml:space="preserve"> increments what?</w:t>
        </w:r>
      </w:ins>
    </w:p>
    <w:p w:rsidR="00132200" w:rsidRPr="00132200" w:rsidRDefault="00132200" w:rsidP="00132200">
      <w:pPr>
        <w:shd w:val="clear" w:color="auto" w:fill="FFFFFF"/>
        <w:spacing w:before="250" w:after="250" w:line="240" w:lineRule="auto"/>
        <w:rPr>
          <w:ins w:id="178" w:author="Unknown"/>
          <w:rFonts w:ascii="Arial" w:eastAsia="Times New Roman" w:hAnsi="Arial" w:cs="Arial"/>
          <w:color w:val="666666"/>
          <w:sz w:val="20"/>
          <w:szCs w:val="20"/>
        </w:rPr>
      </w:pPr>
      <w:proofErr w:type="gramStart"/>
      <w:ins w:id="179" w:author="Unknown">
        <w:r w:rsidRPr="00132200">
          <w:rPr>
            <w:rFonts w:ascii="Arial" w:eastAsia="Times New Roman" w:hAnsi="Arial" w:cs="Arial"/>
            <w:color w:val="666666"/>
            <w:sz w:val="20"/>
            <w:szCs w:val="20"/>
          </w:rPr>
          <w:t xml:space="preserve">It increments the value to which </w:t>
        </w:r>
        <w:proofErr w:type="spellStart"/>
        <w:r w:rsidRPr="00132200">
          <w:rPr>
            <w:rFonts w:ascii="Arial" w:eastAsia="Times New Roman" w:hAnsi="Arial" w:cs="Arial"/>
            <w:color w:val="666666"/>
            <w:sz w:val="20"/>
            <w:szCs w:val="20"/>
          </w:rPr>
          <w:t>ip</w:t>
        </w:r>
        <w:proofErr w:type="spellEnd"/>
        <w:r w:rsidRPr="00132200">
          <w:rPr>
            <w:rFonts w:ascii="Arial" w:eastAsia="Times New Roman" w:hAnsi="Arial" w:cs="Arial"/>
            <w:color w:val="666666"/>
            <w:sz w:val="20"/>
            <w:szCs w:val="20"/>
          </w:rPr>
          <w:t xml:space="preserve"> points to and not the address.</w:t>
        </w:r>
        <w:proofErr w:type="gramEnd"/>
      </w:ins>
    </w:p>
    <w:p w:rsidR="00132200" w:rsidRPr="00132200" w:rsidRDefault="00132200" w:rsidP="00132200">
      <w:pPr>
        <w:shd w:val="clear" w:color="auto" w:fill="FFFFFF"/>
        <w:spacing w:before="250" w:after="250" w:line="240" w:lineRule="auto"/>
        <w:rPr>
          <w:ins w:id="180" w:author="Unknown"/>
          <w:rFonts w:ascii="Arial" w:eastAsia="Times New Roman" w:hAnsi="Arial" w:cs="Arial"/>
          <w:color w:val="666666"/>
          <w:sz w:val="20"/>
          <w:szCs w:val="20"/>
        </w:rPr>
      </w:pPr>
      <w:ins w:id="181" w:author="Unknown">
        <w:r w:rsidRPr="00132200">
          <w:rPr>
            <w:rFonts w:ascii="Arial" w:eastAsia="Times New Roman" w:hAnsi="Arial" w:cs="Arial"/>
            <w:b/>
            <w:bCs/>
            <w:color w:val="666666"/>
            <w:sz w:val="20"/>
          </w:rPr>
          <w:t>39) Declare a manifest constant that returns the number of seconds in a year using preprocessor? Disregard leap years in your answer.</w:t>
        </w:r>
      </w:ins>
    </w:p>
    <w:p w:rsidR="00132200" w:rsidRPr="00132200" w:rsidRDefault="00132200" w:rsidP="00132200">
      <w:pPr>
        <w:shd w:val="clear" w:color="auto" w:fill="FFFFFF"/>
        <w:spacing w:before="250" w:after="250" w:line="240" w:lineRule="auto"/>
        <w:rPr>
          <w:ins w:id="182" w:author="Unknown"/>
          <w:rFonts w:ascii="Arial" w:eastAsia="Times New Roman" w:hAnsi="Arial" w:cs="Arial"/>
          <w:color w:val="666666"/>
          <w:sz w:val="20"/>
          <w:szCs w:val="20"/>
        </w:rPr>
      </w:pPr>
      <w:ins w:id="183" w:author="Unknown">
        <w:r w:rsidRPr="00132200">
          <w:rPr>
            <w:rFonts w:ascii="Arial" w:eastAsia="Times New Roman" w:hAnsi="Arial" w:cs="Arial"/>
            <w:color w:val="666666"/>
            <w:sz w:val="20"/>
            <w:szCs w:val="20"/>
          </w:rPr>
          <w:t>The correct answer will be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184" w:author="Unknown"/>
          <w:rFonts w:ascii="Arial" w:eastAsia="Times New Roman" w:hAnsi="Arial" w:cs="Arial"/>
          <w:color w:val="666666"/>
          <w:sz w:val="19"/>
          <w:szCs w:val="19"/>
        </w:rPr>
      </w:pPr>
      <w:ins w:id="185" w:author="Unknown">
        <w:r w:rsidRPr="00132200">
          <w:rPr>
            <w:rFonts w:ascii="Arial" w:eastAsia="Times New Roman" w:hAnsi="Arial" w:cs="Arial"/>
            <w:color w:val="666666"/>
            <w:sz w:val="19"/>
            <w:szCs w:val="19"/>
          </w:rPr>
          <w:t>#define SECONDS_IN_YEAR (60UL * 60UL * 24UL * 365UL)</w:t>
        </w:r>
      </w:ins>
    </w:p>
    <w:p w:rsidR="00132200" w:rsidRPr="00132200" w:rsidRDefault="00132200" w:rsidP="00132200">
      <w:pPr>
        <w:shd w:val="clear" w:color="auto" w:fill="FFFFFF"/>
        <w:spacing w:before="250" w:after="250" w:line="240" w:lineRule="auto"/>
        <w:rPr>
          <w:ins w:id="186" w:author="Unknown"/>
          <w:rFonts w:ascii="Arial" w:eastAsia="Times New Roman" w:hAnsi="Arial" w:cs="Arial"/>
          <w:color w:val="666666"/>
          <w:sz w:val="20"/>
          <w:szCs w:val="20"/>
        </w:rPr>
      </w:pPr>
      <w:ins w:id="187" w:author="Unknown">
        <w:r w:rsidRPr="00132200">
          <w:rPr>
            <w:rFonts w:ascii="Arial" w:eastAsia="Times New Roman" w:hAnsi="Arial" w:cs="Arial"/>
            <w:color w:val="666666"/>
            <w:sz w:val="20"/>
            <w:szCs w:val="20"/>
          </w:rPr>
          <w:t>Do not forget to use UL, since the output will be very big integer.</w:t>
        </w:r>
      </w:ins>
    </w:p>
    <w:p w:rsidR="00132200" w:rsidRPr="00132200" w:rsidRDefault="00132200" w:rsidP="00132200">
      <w:pPr>
        <w:shd w:val="clear" w:color="auto" w:fill="FFFFFF"/>
        <w:spacing w:before="250" w:after="250" w:line="240" w:lineRule="auto"/>
        <w:rPr>
          <w:ins w:id="188" w:author="Unknown"/>
          <w:rFonts w:ascii="Arial" w:eastAsia="Times New Roman" w:hAnsi="Arial" w:cs="Arial"/>
          <w:color w:val="666666"/>
          <w:sz w:val="20"/>
          <w:szCs w:val="20"/>
        </w:rPr>
      </w:pPr>
      <w:ins w:id="189" w:author="Unknown">
        <w:r w:rsidRPr="00132200">
          <w:rPr>
            <w:rFonts w:ascii="Arial" w:eastAsia="Times New Roman" w:hAnsi="Arial" w:cs="Arial"/>
            <w:b/>
            <w:bCs/>
            <w:color w:val="666666"/>
            <w:sz w:val="20"/>
          </w:rPr>
          <w:t>40) Using the variable a, write down definitions for the following:</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190" w:author="Unknown"/>
          <w:rFonts w:ascii="Arial" w:eastAsia="Times New Roman" w:hAnsi="Arial" w:cs="Arial"/>
          <w:color w:val="666666"/>
          <w:sz w:val="20"/>
          <w:szCs w:val="20"/>
        </w:rPr>
      </w:pPr>
      <w:ins w:id="191" w:author="Unknown">
        <w:r w:rsidRPr="00132200">
          <w:rPr>
            <w:rFonts w:ascii="Arial" w:eastAsia="Times New Roman" w:hAnsi="Arial" w:cs="Arial"/>
            <w:color w:val="666666"/>
            <w:sz w:val="20"/>
            <w:szCs w:val="20"/>
          </w:rPr>
          <w:t>An integer</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192" w:author="Unknown"/>
          <w:rFonts w:ascii="Arial" w:eastAsia="Times New Roman" w:hAnsi="Arial" w:cs="Arial"/>
          <w:color w:val="666666"/>
          <w:sz w:val="20"/>
          <w:szCs w:val="20"/>
        </w:rPr>
      </w:pPr>
      <w:ins w:id="193" w:author="Unknown">
        <w:r w:rsidRPr="00132200">
          <w:rPr>
            <w:rFonts w:ascii="Arial" w:eastAsia="Times New Roman" w:hAnsi="Arial" w:cs="Arial"/>
            <w:color w:val="666666"/>
            <w:sz w:val="20"/>
            <w:szCs w:val="20"/>
          </w:rPr>
          <w:t>A pointer to an integer</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194" w:author="Unknown"/>
          <w:rFonts w:ascii="Arial" w:eastAsia="Times New Roman" w:hAnsi="Arial" w:cs="Arial"/>
          <w:color w:val="666666"/>
          <w:sz w:val="20"/>
          <w:szCs w:val="20"/>
        </w:rPr>
      </w:pPr>
      <w:ins w:id="195" w:author="Unknown">
        <w:r w:rsidRPr="00132200">
          <w:rPr>
            <w:rFonts w:ascii="Arial" w:eastAsia="Times New Roman" w:hAnsi="Arial" w:cs="Arial"/>
            <w:color w:val="666666"/>
            <w:sz w:val="20"/>
            <w:szCs w:val="20"/>
          </w:rPr>
          <w:t>A pointer to a pointer to an integer</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196" w:author="Unknown"/>
          <w:rFonts w:ascii="Arial" w:eastAsia="Times New Roman" w:hAnsi="Arial" w:cs="Arial"/>
          <w:color w:val="666666"/>
          <w:sz w:val="20"/>
          <w:szCs w:val="20"/>
        </w:rPr>
      </w:pPr>
      <w:ins w:id="197" w:author="Unknown">
        <w:r w:rsidRPr="00132200">
          <w:rPr>
            <w:rFonts w:ascii="Arial" w:eastAsia="Times New Roman" w:hAnsi="Arial" w:cs="Arial"/>
            <w:color w:val="666666"/>
            <w:sz w:val="20"/>
            <w:szCs w:val="20"/>
          </w:rPr>
          <w:t>An array of ten integers</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198" w:author="Unknown"/>
          <w:rFonts w:ascii="Arial" w:eastAsia="Times New Roman" w:hAnsi="Arial" w:cs="Arial"/>
          <w:color w:val="666666"/>
          <w:sz w:val="20"/>
          <w:szCs w:val="20"/>
        </w:rPr>
      </w:pPr>
      <w:ins w:id="199" w:author="Unknown">
        <w:r w:rsidRPr="00132200">
          <w:rPr>
            <w:rFonts w:ascii="Arial" w:eastAsia="Times New Roman" w:hAnsi="Arial" w:cs="Arial"/>
            <w:color w:val="666666"/>
            <w:sz w:val="20"/>
            <w:szCs w:val="20"/>
          </w:rPr>
          <w:t>An array of ten pointers to integers</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200" w:author="Unknown"/>
          <w:rFonts w:ascii="Arial" w:eastAsia="Times New Roman" w:hAnsi="Arial" w:cs="Arial"/>
          <w:color w:val="666666"/>
          <w:sz w:val="20"/>
          <w:szCs w:val="20"/>
        </w:rPr>
      </w:pPr>
      <w:ins w:id="201" w:author="Unknown">
        <w:r w:rsidRPr="00132200">
          <w:rPr>
            <w:rFonts w:ascii="Arial" w:eastAsia="Times New Roman" w:hAnsi="Arial" w:cs="Arial"/>
            <w:color w:val="666666"/>
            <w:sz w:val="20"/>
            <w:szCs w:val="20"/>
          </w:rPr>
          <w:t>A pointer to an array of ten integers</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202" w:author="Unknown"/>
          <w:rFonts w:ascii="Arial" w:eastAsia="Times New Roman" w:hAnsi="Arial" w:cs="Arial"/>
          <w:color w:val="666666"/>
          <w:sz w:val="20"/>
          <w:szCs w:val="20"/>
        </w:rPr>
      </w:pPr>
      <w:ins w:id="203" w:author="Unknown">
        <w:r w:rsidRPr="00132200">
          <w:rPr>
            <w:rFonts w:ascii="Arial" w:eastAsia="Times New Roman" w:hAnsi="Arial" w:cs="Arial"/>
            <w:color w:val="666666"/>
            <w:sz w:val="20"/>
            <w:szCs w:val="20"/>
          </w:rPr>
          <w:t>A pointer to a function that takes an integer as an argument and returns an integer</w:t>
        </w:r>
      </w:ins>
    </w:p>
    <w:p w:rsidR="00132200" w:rsidRPr="00132200" w:rsidRDefault="00132200" w:rsidP="00132200">
      <w:pPr>
        <w:numPr>
          <w:ilvl w:val="0"/>
          <w:numId w:val="6"/>
        </w:numPr>
        <w:shd w:val="clear" w:color="auto" w:fill="FFFFFF"/>
        <w:spacing w:before="100" w:beforeAutospacing="1" w:after="100" w:afterAutospacing="1" w:line="240" w:lineRule="auto"/>
        <w:ind w:left="0"/>
        <w:rPr>
          <w:ins w:id="204" w:author="Unknown"/>
          <w:rFonts w:ascii="Arial" w:eastAsia="Times New Roman" w:hAnsi="Arial" w:cs="Arial"/>
          <w:color w:val="666666"/>
          <w:sz w:val="20"/>
          <w:szCs w:val="20"/>
        </w:rPr>
      </w:pPr>
      <w:ins w:id="205" w:author="Unknown">
        <w:r w:rsidRPr="00132200">
          <w:rPr>
            <w:rFonts w:ascii="Arial" w:eastAsia="Times New Roman" w:hAnsi="Arial" w:cs="Arial"/>
            <w:color w:val="666666"/>
            <w:sz w:val="20"/>
            <w:szCs w:val="20"/>
          </w:rPr>
          <w:t>Pass an array of ten pointers to a function that take an integer argument and return an integer.</w:t>
        </w:r>
      </w:ins>
    </w:p>
    <w:p w:rsidR="00132200" w:rsidRPr="00132200" w:rsidRDefault="00132200" w:rsidP="00132200">
      <w:pPr>
        <w:shd w:val="clear" w:color="auto" w:fill="FFFFFF"/>
        <w:spacing w:before="250" w:after="250" w:line="240" w:lineRule="auto"/>
        <w:rPr>
          <w:ins w:id="206" w:author="Unknown"/>
          <w:rFonts w:ascii="Arial" w:eastAsia="Times New Roman" w:hAnsi="Arial" w:cs="Arial"/>
          <w:color w:val="666666"/>
          <w:sz w:val="20"/>
          <w:szCs w:val="20"/>
        </w:rPr>
      </w:pPr>
      <w:ins w:id="207" w:author="Unknown">
        <w:r w:rsidRPr="00132200">
          <w:rPr>
            <w:rFonts w:ascii="Arial" w:eastAsia="Times New Roman" w:hAnsi="Arial" w:cs="Arial"/>
            <w:color w:val="666666"/>
            <w:sz w:val="20"/>
            <w:szCs w:val="20"/>
          </w:rPr>
          <w:lastRenderedPageBreak/>
          <w:t>The correct answer is as follows -</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08" w:author="Unknown"/>
          <w:rFonts w:ascii="Arial" w:eastAsia="Times New Roman" w:hAnsi="Arial" w:cs="Arial"/>
          <w:color w:val="666666"/>
          <w:sz w:val="20"/>
          <w:szCs w:val="20"/>
        </w:rPr>
      </w:pPr>
      <w:proofErr w:type="spellStart"/>
      <w:ins w:id="209"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10" w:author="Unknown"/>
          <w:rFonts w:ascii="Arial" w:eastAsia="Times New Roman" w:hAnsi="Arial" w:cs="Arial"/>
          <w:color w:val="666666"/>
          <w:sz w:val="20"/>
          <w:szCs w:val="20"/>
        </w:rPr>
      </w:pPr>
      <w:proofErr w:type="spellStart"/>
      <w:ins w:id="211"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12" w:author="Unknown"/>
          <w:rFonts w:ascii="Arial" w:eastAsia="Times New Roman" w:hAnsi="Arial" w:cs="Arial"/>
          <w:color w:val="666666"/>
          <w:sz w:val="20"/>
          <w:szCs w:val="20"/>
        </w:rPr>
      </w:pPr>
      <w:proofErr w:type="spellStart"/>
      <w:ins w:id="213"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14" w:author="Unknown"/>
          <w:rFonts w:ascii="Arial" w:eastAsia="Times New Roman" w:hAnsi="Arial" w:cs="Arial"/>
          <w:color w:val="666666"/>
          <w:sz w:val="20"/>
          <w:szCs w:val="20"/>
        </w:rPr>
      </w:pPr>
      <w:proofErr w:type="spellStart"/>
      <w:ins w:id="215"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a[10];</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16" w:author="Unknown"/>
          <w:rFonts w:ascii="Arial" w:eastAsia="Times New Roman" w:hAnsi="Arial" w:cs="Arial"/>
          <w:color w:val="666666"/>
          <w:sz w:val="20"/>
          <w:szCs w:val="20"/>
        </w:rPr>
      </w:pPr>
      <w:proofErr w:type="spellStart"/>
      <w:ins w:id="217"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*a[10];</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18" w:author="Unknown"/>
          <w:rFonts w:ascii="Arial" w:eastAsia="Times New Roman" w:hAnsi="Arial" w:cs="Arial"/>
          <w:color w:val="666666"/>
          <w:sz w:val="20"/>
          <w:szCs w:val="20"/>
        </w:rPr>
      </w:pPr>
      <w:proofErr w:type="spellStart"/>
      <w:ins w:id="219"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(*a)[10];</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20" w:author="Unknown"/>
          <w:rFonts w:ascii="Arial" w:eastAsia="Times New Roman" w:hAnsi="Arial" w:cs="Arial"/>
          <w:color w:val="666666"/>
          <w:sz w:val="20"/>
          <w:szCs w:val="20"/>
        </w:rPr>
      </w:pPr>
      <w:proofErr w:type="spellStart"/>
      <w:ins w:id="221"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w:t>
        </w:r>
        <w:proofErr w:type="spellStart"/>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w:t>
        </w:r>
      </w:ins>
    </w:p>
    <w:p w:rsidR="00132200" w:rsidRPr="00132200" w:rsidRDefault="00132200" w:rsidP="00132200">
      <w:pPr>
        <w:numPr>
          <w:ilvl w:val="0"/>
          <w:numId w:val="7"/>
        </w:numPr>
        <w:shd w:val="clear" w:color="auto" w:fill="FFFFFF"/>
        <w:spacing w:before="100" w:beforeAutospacing="1" w:after="100" w:afterAutospacing="1" w:line="240" w:lineRule="auto"/>
        <w:ind w:left="0"/>
        <w:rPr>
          <w:ins w:id="222" w:author="Unknown"/>
          <w:rFonts w:ascii="Arial" w:eastAsia="Times New Roman" w:hAnsi="Arial" w:cs="Arial"/>
          <w:color w:val="666666"/>
          <w:sz w:val="20"/>
          <w:szCs w:val="20"/>
        </w:rPr>
      </w:pPr>
      <w:proofErr w:type="spellStart"/>
      <w:ins w:id="223" w:author="Unknown">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(*a[10])(</w:t>
        </w:r>
        <w:proofErr w:type="spellStart"/>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41) Consider the two statements below and point out which one is preferred and why?</w:t>
      </w:r>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rFonts w:ascii="Arial" w:eastAsia="Times New Roman" w:hAnsi="Arial" w:cs="Arial"/>
          <w:color w:val="666666"/>
          <w:sz w:val="19"/>
          <w:szCs w:val="19"/>
        </w:rPr>
      </w:pPr>
      <w:r w:rsidRPr="00132200">
        <w:rPr>
          <w:rFonts w:ascii="Arial" w:eastAsia="Times New Roman" w:hAnsi="Arial" w:cs="Arial"/>
          <w:color w:val="666666"/>
          <w:sz w:val="19"/>
          <w:szCs w:val="19"/>
        </w:rPr>
        <w:t xml:space="preserve">#define B </w:t>
      </w:r>
      <w:proofErr w:type="spellStart"/>
      <w:r w:rsidRPr="00132200">
        <w:rPr>
          <w:rFonts w:ascii="Arial" w:eastAsia="Times New Roman" w:hAnsi="Arial" w:cs="Arial"/>
          <w:color w:val="666666"/>
          <w:sz w:val="19"/>
          <w:szCs w:val="19"/>
        </w:rPr>
        <w:t>struct</w:t>
      </w:r>
      <w:proofErr w:type="spellEnd"/>
      <w:r w:rsidRPr="00132200">
        <w:rPr>
          <w:rFonts w:ascii="Arial" w:eastAsia="Times New Roman" w:hAnsi="Arial" w:cs="Arial"/>
          <w:color w:val="666666"/>
          <w:sz w:val="19"/>
          <w:szCs w:val="19"/>
        </w:rPr>
        <w:t xml:space="preserve"> A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typedef</w:t>
      </w:r>
      <w:proofErr w:type="spell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struct</w:t>
      </w:r>
      <w:proofErr w:type="spellEnd"/>
      <w:r w:rsidRPr="00132200">
        <w:rPr>
          <w:rFonts w:ascii="Arial" w:eastAsia="Times New Roman" w:hAnsi="Arial" w:cs="Arial"/>
          <w:color w:val="666666"/>
          <w:sz w:val="19"/>
          <w:szCs w:val="19"/>
        </w:rPr>
        <w:t xml:space="preserve"> A * C;</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 xml:space="preserve">The </w:t>
      </w:r>
      <w:proofErr w:type="spellStart"/>
      <w:r w:rsidRPr="00132200">
        <w:rPr>
          <w:rFonts w:ascii="Arial" w:eastAsia="Times New Roman" w:hAnsi="Arial" w:cs="Arial"/>
          <w:color w:val="666666"/>
          <w:sz w:val="20"/>
          <w:szCs w:val="20"/>
        </w:rPr>
        <w:t>typedef</w:t>
      </w:r>
      <w:proofErr w:type="spellEnd"/>
      <w:r w:rsidRPr="00132200">
        <w:rPr>
          <w:rFonts w:ascii="Arial" w:eastAsia="Times New Roman" w:hAnsi="Arial" w:cs="Arial"/>
          <w:color w:val="666666"/>
          <w:sz w:val="20"/>
          <w:szCs w:val="20"/>
        </w:rPr>
        <w:t xml:space="preserve"> is preferred. Both statements declare pointer to </w:t>
      </w:r>
      <w:proofErr w:type="spellStart"/>
      <w:r w:rsidRPr="00132200">
        <w:rPr>
          <w:rFonts w:ascii="Arial" w:eastAsia="Times New Roman" w:hAnsi="Arial" w:cs="Arial"/>
          <w:color w:val="666666"/>
          <w:sz w:val="20"/>
          <w:szCs w:val="20"/>
        </w:rPr>
        <w:t>struct</w:t>
      </w:r>
      <w:proofErr w:type="spellEnd"/>
      <w:r w:rsidRPr="00132200">
        <w:rPr>
          <w:rFonts w:ascii="Arial" w:eastAsia="Times New Roman" w:hAnsi="Arial" w:cs="Arial"/>
          <w:color w:val="666666"/>
          <w:sz w:val="20"/>
          <w:szCs w:val="20"/>
        </w:rPr>
        <w:t xml:space="preserve"> A to something else and in one glance both looks fine. But there is one issue with the define statement. Consider a situation where we want to declare p1 and p2 as pointer to </w:t>
      </w:r>
      <w:proofErr w:type="spellStart"/>
      <w:r w:rsidRPr="00132200">
        <w:rPr>
          <w:rFonts w:ascii="Arial" w:eastAsia="Times New Roman" w:hAnsi="Arial" w:cs="Arial"/>
          <w:color w:val="666666"/>
          <w:sz w:val="20"/>
          <w:szCs w:val="20"/>
        </w:rPr>
        <w:t>struct</w:t>
      </w:r>
      <w:proofErr w:type="spellEnd"/>
      <w:r w:rsidRPr="00132200">
        <w:rPr>
          <w:rFonts w:ascii="Arial" w:eastAsia="Times New Roman" w:hAnsi="Arial" w:cs="Arial"/>
          <w:color w:val="666666"/>
          <w:sz w:val="20"/>
          <w:szCs w:val="20"/>
        </w:rPr>
        <w:t xml:space="preserve"> A. We can do this by -</w:t>
      </w:r>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rFonts w:ascii="Arial" w:eastAsia="Times New Roman" w:hAnsi="Arial" w:cs="Arial"/>
          <w:color w:val="666666"/>
          <w:sz w:val="19"/>
          <w:szCs w:val="19"/>
        </w:rPr>
      </w:pPr>
      <w:r w:rsidRPr="00132200">
        <w:rPr>
          <w:rFonts w:ascii="Arial" w:eastAsia="Times New Roman" w:hAnsi="Arial" w:cs="Arial"/>
          <w:color w:val="666666"/>
          <w:sz w:val="19"/>
          <w:szCs w:val="19"/>
        </w:rPr>
        <w:t>C p1, p2;</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 xml:space="preserve">But doing - B p1, p2, it will be expanded to </w:t>
      </w:r>
      <w:proofErr w:type="spellStart"/>
      <w:r w:rsidRPr="00132200">
        <w:rPr>
          <w:rFonts w:ascii="Arial" w:eastAsia="Times New Roman" w:hAnsi="Arial" w:cs="Arial"/>
          <w:color w:val="666666"/>
          <w:sz w:val="20"/>
          <w:szCs w:val="20"/>
        </w:rPr>
        <w:t>struct</w:t>
      </w:r>
      <w:proofErr w:type="spellEnd"/>
      <w:r w:rsidRPr="00132200">
        <w:rPr>
          <w:rFonts w:ascii="Arial" w:eastAsia="Times New Roman" w:hAnsi="Arial" w:cs="Arial"/>
          <w:color w:val="666666"/>
          <w:sz w:val="20"/>
          <w:szCs w:val="20"/>
        </w:rPr>
        <w:t xml:space="preserve"> A * p1, p2. It means that p1 is a pointer to </w:t>
      </w:r>
      <w:proofErr w:type="spellStart"/>
      <w:r w:rsidRPr="00132200">
        <w:rPr>
          <w:rFonts w:ascii="Arial" w:eastAsia="Times New Roman" w:hAnsi="Arial" w:cs="Arial"/>
          <w:color w:val="666666"/>
          <w:sz w:val="20"/>
          <w:szCs w:val="20"/>
        </w:rPr>
        <w:t>struct</w:t>
      </w:r>
      <w:proofErr w:type="spellEnd"/>
      <w:r w:rsidRPr="00132200">
        <w:rPr>
          <w:rFonts w:ascii="Arial" w:eastAsia="Times New Roman" w:hAnsi="Arial" w:cs="Arial"/>
          <w:color w:val="666666"/>
          <w:sz w:val="20"/>
          <w:szCs w:val="20"/>
        </w:rPr>
        <w:t xml:space="preserve"> A but p2 is a variable of </w:t>
      </w:r>
      <w:proofErr w:type="spellStart"/>
      <w:r w:rsidRPr="00132200">
        <w:rPr>
          <w:rFonts w:ascii="Arial" w:eastAsia="Times New Roman" w:hAnsi="Arial" w:cs="Arial"/>
          <w:color w:val="666666"/>
          <w:sz w:val="20"/>
          <w:szCs w:val="20"/>
        </w:rPr>
        <w:t>struct</w:t>
      </w:r>
      <w:proofErr w:type="spellEnd"/>
      <w:r w:rsidRPr="00132200">
        <w:rPr>
          <w:rFonts w:ascii="Arial" w:eastAsia="Times New Roman" w:hAnsi="Arial" w:cs="Arial"/>
          <w:color w:val="666666"/>
          <w:sz w:val="20"/>
          <w:szCs w:val="20"/>
        </w:rPr>
        <w:t xml:space="preserve"> A and not a pointer.</w:t>
      </w:r>
    </w:p>
    <w:p w:rsidR="00132200" w:rsidRPr="00132200" w:rsidRDefault="00132200" w:rsidP="00132200">
      <w:pPr>
        <w:shd w:val="clear" w:color="auto" w:fill="FFFFFF"/>
        <w:spacing w:line="240" w:lineRule="auto"/>
        <w:rPr>
          <w:ins w:id="224" w:author="Unknown"/>
          <w:rFonts w:ascii="Arial" w:eastAsia="Times New Roman" w:hAnsi="Arial" w:cs="Arial"/>
          <w:color w:val="666666"/>
          <w:sz w:val="20"/>
          <w:szCs w:val="20"/>
        </w:rPr>
      </w:pPr>
      <w:ins w:id="225" w:author="Unknown">
        <w:r w:rsidRPr="00132200">
          <w:rPr>
            <w:rFonts w:ascii="Arial" w:eastAsia="Times New Roman" w:hAnsi="Arial" w:cs="Arial"/>
            <w:b/>
            <w:bCs/>
            <w:color w:val="666666"/>
            <w:sz w:val="20"/>
          </w:rPr>
          <w:t>42) What will be the output of the following code fragment?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26" w:author="Unknown"/>
          <w:rFonts w:ascii="Arial" w:eastAsia="Times New Roman" w:hAnsi="Arial" w:cs="Arial"/>
          <w:color w:val="666666"/>
          <w:sz w:val="19"/>
          <w:szCs w:val="19"/>
        </w:rPr>
      </w:pPr>
      <w:proofErr w:type="gramStart"/>
      <w:ins w:id="227" w:author="Unknown">
        <w:r w:rsidRPr="00132200">
          <w:rPr>
            <w:rFonts w:ascii="Arial" w:eastAsia="Times New Roman" w:hAnsi="Arial" w:cs="Arial"/>
            <w:color w:val="666666"/>
            <w:sz w:val="19"/>
            <w:szCs w:val="19"/>
          </w:rPr>
          <w:t>char</w:t>
        </w:r>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ptr</w:t>
        </w:r>
        <w:proofErr w:type="spellEnd"/>
        <w:r w:rsidRPr="00132200">
          <w:rPr>
            <w:rFonts w:ascii="Arial" w:eastAsia="Times New Roman" w:hAnsi="Arial" w:cs="Arial"/>
            <w:color w:val="666666"/>
            <w:sz w:val="19"/>
            <w:szCs w:val="19"/>
          </w:rPr>
          <w:t xml:space="preserve">; </w:t>
        </w:r>
        <w:r w:rsidRPr="00132200">
          <w:rPr>
            <w:rFonts w:ascii="Arial" w:eastAsia="Times New Roman" w:hAnsi="Arial" w:cs="Arial"/>
            <w:color w:val="666666"/>
            <w:sz w:val="19"/>
            <w:szCs w:val="19"/>
          </w:rPr>
          <w:br/>
          <w:t>if ((</w:t>
        </w:r>
        <w:proofErr w:type="spellStart"/>
        <w:r w:rsidRPr="00132200">
          <w:rPr>
            <w:rFonts w:ascii="Arial" w:eastAsia="Times New Roman" w:hAnsi="Arial" w:cs="Arial"/>
            <w:color w:val="666666"/>
            <w:sz w:val="19"/>
            <w:szCs w:val="19"/>
          </w:rPr>
          <w:t>ptr</w:t>
        </w:r>
        <w:proofErr w:type="spellEnd"/>
        <w:r w:rsidRPr="00132200">
          <w:rPr>
            <w:rFonts w:ascii="Arial" w:eastAsia="Times New Roman" w:hAnsi="Arial" w:cs="Arial"/>
            <w:color w:val="666666"/>
            <w:sz w:val="19"/>
            <w:szCs w:val="19"/>
          </w:rPr>
          <w:t xml:space="preserve"> = (char *)</w:t>
        </w:r>
        <w:proofErr w:type="spellStart"/>
        <w:r w:rsidRPr="00132200">
          <w:rPr>
            <w:rFonts w:ascii="Arial" w:eastAsia="Times New Roman" w:hAnsi="Arial" w:cs="Arial"/>
            <w:color w:val="666666"/>
            <w:sz w:val="19"/>
            <w:szCs w:val="19"/>
          </w:rPr>
          <w:t>malloc</w:t>
        </w:r>
        <w:proofErr w:type="spellEnd"/>
        <w:r w:rsidRPr="00132200">
          <w:rPr>
            <w:rFonts w:ascii="Arial" w:eastAsia="Times New Roman" w:hAnsi="Arial" w:cs="Arial"/>
            <w:color w:val="666666"/>
            <w:sz w:val="19"/>
            <w:szCs w:val="19"/>
          </w:rPr>
          <w:t xml:space="preserve">(0)) == NULL)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puts("Got a null pointer");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else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puts("Got a valid pointer");</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228" w:author="Unknown"/>
          <w:rFonts w:ascii="Arial" w:eastAsia="Times New Roman" w:hAnsi="Arial" w:cs="Arial"/>
          <w:color w:val="666666"/>
          <w:sz w:val="20"/>
          <w:szCs w:val="20"/>
        </w:rPr>
      </w:pPr>
      <w:ins w:id="229" w:author="Unknown">
        <w:r w:rsidRPr="00132200">
          <w:rPr>
            <w:rFonts w:ascii="Arial" w:eastAsia="Times New Roman" w:hAnsi="Arial" w:cs="Arial"/>
            <w:color w:val="666666"/>
            <w:sz w:val="20"/>
            <w:szCs w:val="20"/>
          </w:rPr>
          <w:t xml:space="preserve">The output will be “Got a valid pointer”. It is because </w:t>
        </w:r>
        <w:proofErr w:type="spellStart"/>
        <w:proofErr w:type="gramStart"/>
        <w:r w:rsidRPr="00132200">
          <w:rPr>
            <w:rFonts w:ascii="Arial" w:eastAsia="Times New Roman" w:hAnsi="Arial" w:cs="Arial"/>
            <w:color w:val="666666"/>
            <w:sz w:val="20"/>
            <w:szCs w:val="20"/>
          </w:rPr>
          <w:t>malloc</w:t>
        </w:r>
        <w:proofErr w:type="spellEnd"/>
        <w:r w:rsidRPr="00132200">
          <w:rPr>
            <w:rFonts w:ascii="Arial" w:eastAsia="Times New Roman" w:hAnsi="Arial" w:cs="Arial"/>
            <w:color w:val="666666"/>
            <w:sz w:val="20"/>
            <w:szCs w:val="20"/>
          </w:rPr>
          <w:t>(</w:t>
        </w:r>
        <w:proofErr w:type="gramEnd"/>
        <w:r w:rsidRPr="00132200">
          <w:rPr>
            <w:rFonts w:ascii="Arial" w:eastAsia="Times New Roman" w:hAnsi="Arial" w:cs="Arial"/>
            <w:color w:val="666666"/>
            <w:sz w:val="20"/>
            <w:szCs w:val="20"/>
          </w:rPr>
          <w:t>0) returns a valid pointer, but it allocates size 0. So this pointer is of no use, but we can use this free pointer and the program will not crash.</w:t>
        </w:r>
      </w:ins>
    </w:p>
    <w:p w:rsidR="00132200" w:rsidRPr="00132200" w:rsidRDefault="00132200" w:rsidP="00132200">
      <w:pPr>
        <w:shd w:val="clear" w:color="auto" w:fill="FFFFFF"/>
        <w:spacing w:before="250" w:after="250" w:line="240" w:lineRule="auto"/>
        <w:rPr>
          <w:ins w:id="230" w:author="Unknown"/>
          <w:rFonts w:ascii="Arial" w:eastAsia="Times New Roman" w:hAnsi="Arial" w:cs="Arial"/>
          <w:color w:val="666666"/>
          <w:sz w:val="20"/>
          <w:szCs w:val="20"/>
        </w:rPr>
      </w:pPr>
      <w:ins w:id="231" w:author="Unknown">
        <w:r w:rsidRPr="00132200">
          <w:rPr>
            <w:rFonts w:ascii="Arial" w:eastAsia="Times New Roman" w:hAnsi="Arial" w:cs="Arial"/>
            <w:b/>
            <w:bCs/>
            <w:color w:val="666666"/>
            <w:sz w:val="20"/>
          </w:rPr>
          <w:t>43) What is purpose of keyword const?</w:t>
        </w:r>
      </w:ins>
    </w:p>
    <w:p w:rsidR="00132200" w:rsidRPr="00132200" w:rsidRDefault="00132200" w:rsidP="00132200">
      <w:pPr>
        <w:shd w:val="clear" w:color="auto" w:fill="FFFFFF"/>
        <w:spacing w:before="250" w:after="250" w:line="240" w:lineRule="auto"/>
        <w:rPr>
          <w:ins w:id="232" w:author="Unknown"/>
          <w:rFonts w:ascii="Arial" w:eastAsia="Times New Roman" w:hAnsi="Arial" w:cs="Arial"/>
          <w:color w:val="666666"/>
          <w:sz w:val="20"/>
          <w:szCs w:val="20"/>
        </w:rPr>
      </w:pPr>
      <w:ins w:id="233" w:author="Unknown">
        <w:r w:rsidRPr="00132200">
          <w:rPr>
            <w:rFonts w:ascii="Arial" w:eastAsia="Times New Roman" w:hAnsi="Arial" w:cs="Arial"/>
            <w:color w:val="666666"/>
            <w:sz w:val="20"/>
            <w:szCs w:val="20"/>
          </w:rPr>
          <w:t>The const keyword when used in c means that the value of the variable will not be changed. But the value of the variable can be changed using a pointer. The const identifier can be used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34" w:author="Unknown"/>
          <w:rFonts w:ascii="Arial" w:eastAsia="Times New Roman" w:hAnsi="Arial" w:cs="Arial"/>
          <w:color w:val="666666"/>
          <w:sz w:val="19"/>
          <w:szCs w:val="19"/>
        </w:rPr>
      </w:pPr>
      <w:proofErr w:type="gramStart"/>
      <w:ins w:id="235" w:author="Unknown">
        <w:r w:rsidRPr="00132200">
          <w:rPr>
            <w:rFonts w:ascii="Arial" w:eastAsia="Times New Roman" w:hAnsi="Arial" w:cs="Arial"/>
            <w:color w:val="666666"/>
            <w:sz w:val="19"/>
            <w:szCs w:val="19"/>
          </w:rPr>
          <w:lastRenderedPageBreak/>
          <w:t>const</w:t>
        </w:r>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 or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const a;</w:t>
        </w:r>
      </w:ins>
    </w:p>
    <w:p w:rsidR="00132200" w:rsidRPr="00132200" w:rsidRDefault="00132200" w:rsidP="00132200">
      <w:pPr>
        <w:shd w:val="clear" w:color="auto" w:fill="FFFFFF"/>
        <w:spacing w:before="250" w:after="250" w:line="240" w:lineRule="auto"/>
        <w:rPr>
          <w:ins w:id="236" w:author="Unknown"/>
          <w:rFonts w:ascii="Arial" w:eastAsia="Times New Roman" w:hAnsi="Arial" w:cs="Arial"/>
          <w:color w:val="666666"/>
          <w:sz w:val="20"/>
          <w:szCs w:val="20"/>
        </w:rPr>
      </w:pPr>
      <w:ins w:id="237" w:author="Unknown">
        <w:r w:rsidRPr="00132200">
          <w:rPr>
            <w:rFonts w:ascii="Arial" w:eastAsia="Times New Roman" w:hAnsi="Arial" w:cs="Arial"/>
            <w:color w:val="666666"/>
            <w:sz w:val="20"/>
            <w:szCs w:val="20"/>
          </w:rPr>
          <w:t xml:space="preserve">Both means the same and it indicates that a is </w:t>
        </w:r>
        <w:proofErr w:type="gramStart"/>
        <w:r w:rsidRPr="00132200">
          <w:rPr>
            <w:rFonts w:ascii="Arial" w:eastAsia="Times New Roman" w:hAnsi="Arial" w:cs="Arial"/>
            <w:color w:val="666666"/>
            <w:sz w:val="20"/>
            <w:szCs w:val="20"/>
          </w:rPr>
          <w:t>an</w:t>
        </w:r>
        <w:proofErr w:type="gramEnd"/>
        <w:r w:rsidRPr="00132200">
          <w:rPr>
            <w:rFonts w:ascii="Arial" w:eastAsia="Times New Roman" w:hAnsi="Arial" w:cs="Arial"/>
            <w:color w:val="666666"/>
            <w:sz w:val="20"/>
            <w:szCs w:val="20"/>
          </w:rPr>
          <w:t xml:space="preserve"> constant integer. But if we declare something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38" w:author="Unknown"/>
          <w:rFonts w:ascii="Arial" w:eastAsia="Times New Roman" w:hAnsi="Arial" w:cs="Arial"/>
          <w:color w:val="666666"/>
          <w:sz w:val="19"/>
          <w:szCs w:val="19"/>
        </w:rPr>
      </w:pPr>
      <w:proofErr w:type="gramStart"/>
      <w:ins w:id="239" w:author="Unknown">
        <w:r w:rsidRPr="00132200">
          <w:rPr>
            <w:rFonts w:ascii="Arial" w:eastAsia="Times New Roman" w:hAnsi="Arial" w:cs="Arial"/>
            <w:color w:val="666666"/>
            <w:sz w:val="19"/>
            <w:szCs w:val="19"/>
          </w:rPr>
          <w:t>const</w:t>
        </w:r>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*p</w:t>
        </w:r>
      </w:ins>
    </w:p>
    <w:p w:rsidR="00132200" w:rsidRPr="00132200" w:rsidRDefault="00132200" w:rsidP="00132200">
      <w:pPr>
        <w:shd w:val="clear" w:color="auto" w:fill="FFFFFF"/>
        <w:spacing w:before="250" w:after="250" w:line="240" w:lineRule="auto"/>
        <w:rPr>
          <w:ins w:id="240" w:author="Unknown"/>
          <w:rFonts w:ascii="Arial" w:eastAsia="Times New Roman" w:hAnsi="Arial" w:cs="Arial"/>
          <w:color w:val="666666"/>
          <w:sz w:val="20"/>
          <w:szCs w:val="20"/>
        </w:rPr>
      </w:pPr>
      <w:proofErr w:type="gramStart"/>
      <w:ins w:id="241" w:author="Unknown">
        <w:r w:rsidRPr="00132200">
          <w:rPr>
            <w:rFonts w:ascii="Arial" w:eastAsia="Times New Roman" w:hAnsi="Arial" w:cs="Arial"/>
            <w:color w:val="666666"/>
            <w:sz w:val="20"/>
            <w:szCs w:val="20"/>
          </w:rPr>
          <w:t>then</w:t>
        </w:r>
        <w:proofErr w:type="gramEnd"/>
        <w:r w:rsidRPr="00132200">
          <w:rPr>
            <w:rFonts w:ascii="Arial" w:eastAsia="Times New Roman" w:hAnsi="Arial" w:cs="Arial"/>
            <w:color w:val="666666"/>
            <w:sz w:val="20"/>
            <w:szCs w:val="20"/>
          </w:rPr>
          <w:t xml:space="preserve"> it does not mean that the pointer is constant but rather it is pointing to an constant integer. The declaration of </w:t>
        </w:r>
        <w:proofErr w:type="gramStart"/>
        <w:r w:rsidRPr="00132200">
          <w:rPr>
            <w:rFonts w:ascii="Arial" w:eastAsia="Times New Roman" w:hAnsi="Arial" w:cs="Arial"/>
            <w:color w:val="666666"/>
            <w:sz w:val="20"/>
            <w:szCs w:val="20"/>
          </w:rPr>
          <w:t>an</w:t>
        </w:r>
        <w:proofErr w:type="gramEnd"/>
        <w:r w:rsidRPr="00132200">
          <w:rPr>
            <w:rFonts w:ascii="Arial" w:eastAsia="Times New Roman" w:hAnsi="Arial" w:cs="Arial"/>
            <w:color w:val="666666"/>
            <w:sz w:val="20"/>
            <w:szCs w:val="20"/>
          </w:rPr>
          <w:t xml:space="preserve"> const pointer to a non-constant integer will look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42" w:author="Unknown"/>
          <w:rFonts w:ascii="Arial" w:eastAsia="Times New Roman" w:hAnsi="Arial" w:cs="Arial"/>
          <w:color w:val="666666"/>
          <w:sz w:val="19"/>
          <w:szCs w:val="19"/>
        </w:rPr>
      </w:pPr>
      <w:proofErr w:type="spellStart"/>
      <w:proofErr w:type="gramStart"/>
      <w:ins w:id="243" w:author="Unknown">
        <w:r w:rsidRPr="00132200">
          <w:rPr>
            <w:rFonts w:ascii="Arial" w:eastAsia="Times New Roman" w:hAnsi="Arial" w:cs="Arial"/>
            <w:color w:val="666666"/>
            <w:sz w:val="19"/>
            <w:szCs w:val="19"/>
          </w:rPr>
          <w:t>int</w:t>
        </w:r>
        <w:proofErr w:type="spellEnd"/>
        <w:proofErr w:type="gramEnd"/>
        <w:r w:rsidRPr="00132200">
          <w:rPr>
            <w:rFonts w:ascii="Arial" w:eastAsia="Times New Roman" w:hAnsi="Arial" w:cs="Arial"/>
            <w:color w:val="666666"/>
            <w:sz w:val="19"/>
            <w:szCs w:val="19"/>
          </w:rPr>
          <w:t xml:space="preserve"> * cont p;</w:t>
        </w:r>
      </w:ins>
    </w:p>
    <w:p w:rsidR="00132200" w:rsidRPr="00132200" w:rsidRDefault="00132200" w:rsidP="00132200">
      <w:pPr>
        <w:shd w:val="clear" w:color="auto" w:fill="FFFFFF"/>
        <w:spacing w:before="250" w:after="250" w:line="240" w:lineRule="auto"/>
        <w:rPr>
          <w:ins w:id="244" w:author="Unknown"/>
          <w:rFonts w:ascii="Arial" w:eastAsia="Times New Roman" w:hAnsi="Arial" w:cs="Arial"/>
          <w:color w:val="666666"/>
          <w:sz w:val="20"/>
          <w:szCs w:val="20"/>
        </w:rPr>
      </w:pPr>
      <w:ins w:id="245" w:author="Unknown">
        <w:r w:rsidRPr="00132200">
          <w:rPr>
            <w:rFonts w:ascii="Arial" w:eastAsia="Times New Roman" w:hAnsi="Arial" w:cs="Arial"/>
            <w:b/>
            <w:bCs/>
            <w:color w:val="666666"/>
            <w:sz w:val="20"/>
          </w:rPr>
          <w:t>44) What do the following declarations mean?</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480" w:lineRule="auto"/>
        <w:ind w:left="25" w:right="25"/>
        <w:rPr>
          <w:ins w:id="246" w:author="Unknown"/>
          <w:rFonts w:ascii="Arial" w:eastAsia="Times New Roman" w:hAnsi="Arial" w:cs="Arial"/>
          <w:color w:val="666666"/>
          <w:sz w:val="19"/>
          <w:szCs w:val="19"/>
        </w:rPr>
      </w:pPr>
      <w:proofErr w:type="gramStart"/>
      <w:ins w:id="247" w:author="Unknown">
        <w:r w:rsidRPr="00132200">
          <w:rPr>
            <w:rFonts w:ascii="Arial" w:eastAsia="Times New Roman" w:hAnsi="Arial" w:cs="Arial"/>
            <w:color w:val="666666"/>
            <w:sz w:val="19"/>
            <w:szCs w:val="19"/>
          </w:rPr>
          <w:t>const</w:t>
        </w:r>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const a; </w:t>
        </w:r>
        <w:r w:rsidRPr="00132200">
          <w:rPr>
            <w:rFonts w:ascii="Arial" w:eastAsia="Times New Roman" w:hAnsi="Arial" w:cs="Arial"/>
            <w:color w:val="666666"/>
            <w:sz w:val="19"/>
            <w:szCs w:val="19"/>
          </w:rPr>
          <w:br/>
          <w:t xml:space="preserve">const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 const a;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const * a const;</w:t>
        </w:r>
      </w:ins>
    </w:p>
    <w:p w:rsidR="00132200" w:rsidRPr="00132200" w:rsidRDefault="00132200" w:rsidP="00132200">
      <w:pPr>
        <w:numPr>
          <w:ilvl w:val="0"/>
          <w:numId w:val="8"/>
        </w:numPr>
        <w:shd w:val="clear" w:color="auto" w:fill="FFFFFF"/>
        <w:spacing w:before="100" w:beforeAutospacing="1" w:after="100" w:afterAutospacing="1" w:line="240" w:lineRule="auto"/>
        <w:ind w:left="0"/>
        <w:rPr>
          <w:ins w:id="248" w:author="Unknown"/>
          <w:rFonts w:ascii="Arial" w:eastAsia="Times New Roman" w:hAnsi="Arial" w:cs="Arial"/>
          <w:color w:val="666666"/>
          <w:sz w:val="20"/>
          <w:szCs w:val="20"/>
        </w:rPr>
      </w:pPr>
      <w:ins w:id="249" w:author="Unknown">
        <w:r w:rsidRPr="00132200">
          <w:rPr>
            <w:rFonts w:ascii="Arial" w:eastAsia="Times New Roman" w:hAnsi="Arial" w:cs="Arial"/>
            <w:color w:val="666666"/>
            <w:sz w:val="20"/>
            <w:szCs w:val="20"/>
          </w:rPr>
          <w:t xml:space="preserve">The first two means that </w:t>
        </w:r>
        <w:proofErr w:type="gramStart"/>
        <w:r w:rsidRPr="00132200">
          <w:rPr>
            <w:rFonts w:ascii="Arial" w:eastAsia="Times New Roman" w:hAnsi="Arial" w:cs="Arial"/>
            <w:color w:val="666666"/>
            <w:sz w:val="20"/>
            <w:szCs w:val="20"/>
          </w:rPr>
          <w:t>a is</w:t>
        </w:r>
        <w:proofErr w:type="gramEnd"/>
        <w:r w:rsidRPr="00132200">
          <w:rPr>
            <w:rFonts w:ascii="Arial" w:eastAsia="Times New Roman" w:hAnsi="Arial" w:cs="Arial"/>
            <w:color w:val="666666"/>
            <w:sz w:val="20"/>
            <w:szCs w:val="20"/>
          </w:rPr>
          <w:t xml:space="preserve"> a constant integer.</w:t>
        </w:r>
      </w:ins>
    </w:p>
    <w:p w:rsidR="00132200" w:rsidRPr="00132200" w:rsidRDefault="00132200" w:rsidP="00132200">
      <w:pPr>
        <w:numPr>
          <w:ilvl w:val="0"/>
          <w:numId w:val="8"/>
        </w:numPr>
        <w:shd w:val="clear" w:color="auto" w:fill="FFFFFF"/>
        <w:spacing w:before="100" w:beforeAutospacing="1" w:after="100" w:afterAutospacing="1" w:line="240" w:lineRule="auto"/>
        <w:ind w:left="0"/>
        <w:rPr>
          <w:ins w:id="250" w:author="Unknown"/>
          <w:rFonts w:ascii="Arial" w:eastAsia="Times New Roman" w:hAnsi="Arial" w:cs="Arial"/>
          <w:color w:val="666666"/>
          <w:sz w:val="20"/>
          <w:szCs w:val="20"/>
        </w:rPr>
      </w:pPr>
      <w:ins w:id="251" w:author="Unknown">
        <w:r w:rsidRPr="00132200">
          <w:rPr>
            <w:rFonts w:ascii="Arial" w:eastAsia="Times New Roman" w:hAnsi="Arial" w:cs="Arial"/>
            <w:color w:val="666666"/>
            <w:sz w:val="20"/>
            <w:szCs w:val="20"/>
          </w:rPr>
          <w:t xml:space="preserve">The third declaration means that </w:t>
        </w:r>
        <w:proofErr w:type="gramStart"/>
        <w:r w:rsidRPr="00132200">
          <w:rPr>
            <w:rFonts w:ascii="Arial" w:eastAsia="Times New Roman" w:hAnsi="Arial" w:cs="Arial"/>
            <w:color w:val="666666"/>
            <w:sz w:val="20"/>
            <w:szCs w:val="20"/>
          </w:rPr>
          <w:t>a is</w:t>
        </w:r>
        <w:proofErr w:type="gramEnd"/>
        <w:r w:rsidRPr="00132200">
          <w:rPr>
            <w:rFonts w:ascii="Arial" w:eastAsia="Times New Roman" w:hAnsi="Arial" w:cs="Arial"/>
            <w:color w:val="666666"/>
            <w:sz w:val="20"/>
            <w:szCs w:val="20"/>
          </w:rPr>
          <w:t xml:space="preserve"> a pointer to a constant integer.</w:t>
        </w:r>
      </w:ins>
    </w:p>
    <w:p w:rsidR="00132200" w:rsidRPr="00132200" w:rsidRDefault="00132200" w:rsidP="00132200">
      <w:pPr>
        <w:numPr>
          <w:ilvl w:val="0"/>
          <w:numId w:val="8"/>
        </w:numPr>
        <w:shd w:val="clear" w:color="auto" w:fill="FFFFFF"/>
        <w:spacing w:before="100" w:beforeAutospacing="1" w:after="100" w:afterAutospacing="1" w:line="240" w:lineRule="auto"/>
        <w:ind w:left="0"/>
        <w:rPr>
          <w:ins w:id="252" w:author="Unknown"/>
          <w:rFonts w:ascii="Arial" w:eastAsia="Times New Roman" w:hAnsi="Arial" w:cs="Arial"/>
          <w:color w:val="666666"/>
          <w:sz w:val="20"/>
          <w:szCs w:val="20"/>
        </w:rPr>
      </w:pPr>
      <w:ins w:id="253" w:author="Unknown">
        <w:r w:rsidRPr="00132200">
          <w:rPr>
            <w:rFonts w:ascii="Arial" w:eastAsia="Times New Roman" w:hAnsi="Arial" w:cs="Arial"/>
            <w:color w:val="666666"/>
            <w:sz w:val="20"/>
            <w:szCs w:val="20"/>
          </w:rPr>
          <w:t xml:space="preserve">The fourth means that </w:t>
        </w:r>
        <w:proofErr w:type="gramStart"/>
        <w:r w:rsidRPr="00132200">
          <w:rPr>
            <w:rFonts w:ascii="Arial" w:eastAsia="Times New Roman" w:hAnsi="Arial" w:cs="Arial"/>
            <w:color w:val="666666"/>
            <w:sz w:val="20"/>
            <w:szCs w:val="20"/>
          </w:rPr>
          <w:t>a is</w:t>
        </w:r>
        <w:proofErr w:type="gramEnd"/>
        <w:r w:rsidRPr="00132200">
          <w:rPr>
            <w:rFonts w:ascii="Arial" w:eastAsia="Times New Roman" w:hAnsi="Arial" w:cs="Arial"/>
            <w:color w:val="666666"/>
            <w:sz w:val="20"/>
            <w:szCs w:val="20"/>
          </w:rPr>
          <w:t xml:space="preserve"> a constant pointer to a non-constant integer.</w:t>
        </w:r>
      </w:ins>
    </w:p>
    <w:p w:rsidR="00132200" w:rsidRPr="00132200" w:rsidRDefault="00132200" w:rsidP="00132200">
      <w:pPr>
        <w:numPr>
          <w:ilvl w:val="0"/>
          <w:numId w:val="8"/>
        </w:numPr>
        <w:shd w:val="clear" w:color="auto" w:fill="FFFFFF"/>
        <w:spacing w:before="100" w:beforeAutospacing="1" w:after="100" w:afterAutospacing="1" w:line="240" w:lineRule="auto"/>
        <w:ind w:left="0"/>
        <w:rPr>
          <w:ins w:id="254" w:author="Unknown"/>
          <w:rFonts w:ascii="Arial" w:eastAsia="Times New Roman" w:hAnsi="Arial" w:cs="Arial"/>
          <w:color w:val="666666"/>
          <w:sz w:val="20"/>
          <w:szCs w:val="20"/>
        </w:rPr>
      </w:pPr>
      <w:ins w:id="255" w:author="Unknown">
        <w:r w:rsidRPr="00132200">
          <w:rPr>
            <w:rFonts w:ascii="Arial" w:eastAsia="Times New Roman" w:hAnsi="Arial" w:cs="Arial"/>
            <w:color w:val="666666"/>
            <w:sz w:val="20"/>
            <w:szCs w:val="20"/>
          </w:rPr>
          <w:t xml:space="preserve">The fifth means that </w:t>
        </w:r>
        <w:proofErr w:type="gramStart"/>
        <w:r w:rsidRPr="00132200">
          <w:rPr>
            <w:rFonts w:ascii="Arial" w:eastAsia="Times New Roman" w:hAnsi="Arial" w:cs="Arial"/>
            <w:color w:val="666666"/>
            <w:sz w:val="20"/>
            <w:szCs w:val="20"/>
          </w:rPr>
          <w:t>a is</w:t>
        </w:r>
        <w:proofErr w:type="gramEnd"/>
        <w:r w:rsidRPr="00132200">
          <w:rPr>
            <w:rFonts w:ascii="Arial" w:eastAsia="Times New Roman" w:hAnsi="Arial" w:cs="Arial"/>
            <w:color w:val="666666"/>
            <w:sz w:val="20"/>
            <w:szCs w:val="20"/>
          </w:rPr>
          <w:t xml:space="preserve"> a constant pointer to a constant integer.</w:t>
        </w:r>
      </w:ins>
    </w:p>
    <w:p w:rsidR="00132200" w:rsidRPr="00132200" w:rsidRDefault="00132200" w:rsidP="00132200">
      <w:pPr>
        <w:shd w:val="clear" w:color="auto" w:fill="FFFFFF"/>
        <w:spacing w:before="250" w:after="250" w:line="240" w:lineRule="auto"/>
        <w:rPr>
          <w:ins w:id="256" w:author="Unknown"/>
          <w:rFonts w:ascii="Arial" w:eastAsia="Times New Roman" w:hAnsi="Arial" w:cs="Arial"/>
          <w:color w:val="666666"/>
          <w:sz w:val="20"/>
          <w:szCs w:val="20"/>
        </w:rPr>
      </w:pPr>
      <w:ins w:id="257" w:author="Unknown">
        <w:r w:rsidRPr="00132200">
          <w:rPr>
            <w:rFonts w:ascii="Arial" w:eastAsia="Times New Roman" w:hAnsi="Arial" w:cs="Arial"/>
            <w:b/>
            <w:bCs/>
            <w:color w:val="666666"/>
            <w:sz w:val="20"/>
          </w:rPr>
          <w:t xml:space="preserve">45) How to decide whether given processor is using little </w:t>
        </w:r>
        <w:proofErr w:type="spellStart"/>
        <w:r w:rsidRPr="00132200">
          <w:rPr>
            <w:rFonts w:ascii="Arial" w:eastAsia="Times New Roman" w:hAnsi="Arial" w:cs="Arial"/>
            <w:b/>
            <w:bCs/>
            <w:color w:val="666666"/>
            <w:sz w:val="20"/>
          </w:rPr>
          <w:t>endian</w:t>
        </w:r>
        <w:proofErr w:type="spellEnd"/>
        <w:r w:rsidRPr="00132200">
          <w:rPr>
            <w:rFonts w:ascii="Arial" w:eastAsia="Times New Roman" w:hAnsi="Arial" w:cs="Arial"/>
            <w:b/>
            <w:bCs/>
            <w:color w:val="666666"/>
            <w:sz w:val="20"/>
          </w:rPr>
          <w:t xml:space="preserve"> format or big </w:t>
        </w:r>
        <w:proofErr w:type="spellStart"/>
        <w:r w:rsidRPr="00132200">
          <w:rPr>
            <w:rFonts w:ascii="Arial" w:eastAsia="Times New Roman" w:hAnsi="Arial" w:cs="Arial"/>
            <w:b/>
            <w:bCs/>
            <w:color w:val="666666"/>
            <w:sz w:val="20"/>
          </w:rPr>
          <w:t>endian</w:t>
        </w:r>
        <w:proofErr w:type="spellEnd"/>
        <w:r w:rsidRPr="00132200">
          <w:rPr>
            <w:rFonts w:ascii="Arial" w:eastAsia="Times New Roman" w:hAnsi="Arial" w:cs="Arial"/>
            <w:b/>
            <w:bCs/>
            <w:color w:val="666666"/>
            <w:sz w:val="20"/>
          </w:rPr>
          <w:t xml:space="preserve"> </w:t>
        </w:r>
        <w:proofErr w:type="gramStart"/>
        <w:r w:rsidRPr="00132200">
          <w:rPr>
            <w:rFonts w:ascii="Arial" w:eastAsia="Times New Roman" w:hAnsi="Arial" w:cs="Arial"/>
            <w:b/>
            <w:bCs/>
            <w:color w:val="666666"/>
            <w:sz w:val="20"/>
          </w:rPr>
          <w:t>format ?</w:t>
        </w:r>
        <w:proofErr w:type="gramEnd"/>
      </w:ins>
    </w:p>
    <w:p w:rsidR="00132200" w:rsidRPr="00132200" w:rsidRDefault="00132200" w:rsidP="00132200">
      <w:pPr>
        <w:shd w:val="clear" w:color="auto" w:fill="FFFFFF"/>
        <w:spacing w:before="250" w:after="250" w:line="240" w:lineRule="auto"/>
        <w:rPr>
          <w:ins w:id="258" w:author="Unknown"/>
          <w:rFonts w:ascii="Arial" w:eastAsia="Times New Roman" w:hAnsi="Arial" w:cs="Arial"/>
          <w:color w:val="666666"/>
          <w:sz w:val="20"/>
          <w:szCs w:val="20"/>
        </w:rPr>
      </w:pPr>
      <w:ins w:id="259" w:author="Unknown">
        <w:r w:rsidRPr="00132200">
          <w:rPr>
            <w:rFonts w:ascii="Arial" w:eastAsia="Times New Roman" w:hAnsi="Arial" w:cs="Arial"/>
            <w:color w:val="666666"/>
            <w:sz w:val="20"/>
            <w:szCs w:val="20"/>
          </w:rPr>
          <w:t xml:space="preserve">The following program can find out the </w:t>
        </w:r>
        <w:proofErr w:type="spellStart"/>
        <w:r w:rsidRPr="00132200">
          <w:rPr>
            <w:rFonts w:ascii="Arial" w:eastAsia="Times New Roman" w:hAnsi="Arial" w:cs="Arial"/>
            <w:color w:val="666666"/>
            <w:sz w:val="20"/>
            <w:szCs w:val="20"/>
          </w:rPr>
          <w:t>endianness</w:t>
        </w:r>
        <w:proofErr w:type="spellEnd"/>
        <w:r w:rsidRPr="00132200">
          <w:rPr>
            <w:rFonts w:ascii="Arial" w:eastAsia="Times New Roman" w:hAnsi="Arial" w:cs="Arial"/>
            <w:color w:val="666666"/>
            <w:sz w:val="20"/>
            <w:szCs w:val="20"/>
          </w:rPr>
          <w:t xml:space="preserve"> of the processor.</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60" w:author="Unknown"/>
          <w:rFonts w:ascii="Arial" w:eastAsia="Times New Roman" w:hAnsi="Arial" w:cs="Arial"/>
          <w:color w:val="666666"/>
          <w:sz w:val="19"/>
          <w:szCs w:val="19"/>
        </w:rPr>
      </w:pPr>
      <w:ins w:id="261" w:author="Unknown">
        <w:r w:rsidRPr="00132200">
          <w:rPr>
            <w:rFonts w:ascii="Arial" w:eastAsia="Times New Roman" w:hAnsi="Arial" w:cs="Arial"/>
            <w:color w:val="666666"/>
            <w:sz w:val="19"/>
            <w:szCs w:val="19"/>
          </w:rPr>
          <w:t>#include&lt;</w:t>
        </w:r>
        <w:proofErr w:type="spellStart"/>
        <w:r w:rsidRPr="00132200">
          <w:rPr>
            <w:rFonts w:ascii="Arial" w:eastAsia="Times New Roman" w:hAnsi="Arial" w:cs="Arial"/>
            <w:color w:val="666666"/>
            <w:sz w:val="19"/>
            <w:szCs w:val="19"/>
          </w:rPr>
          <w:t>stdio.h</w:t>
        </w:r>
        <w:proofErr w:type="spellEnd"/>
        <w:r w:rsidRPr="00132200">
          <w:rPr>
            <w:rFonts w:ascii="Arial" w:eastAsia="Times New Roman" w:hAnsi="Arial" w:cs="Arial"/>
            <w:color w:val="666666"/>
            <w:sz w:val="19"/>
            <w:szCs w:val="19"/>
          </w:rPr>
          <w:t>&gt;</w:t>
        </w:r>
        <w:r w:rsidRPr="00132200">
          <w:rPr>
            <w:rFonts w:ascii="Arial" w:eastAsia="Times New Roman" w:hAnsi="Arial" w:cs="Arial"/>
            <w:color w:val="666666"/>
            <w:sz w:val="19"/>
            <w:szCs w:val="19"/>
          </w:rPr>
          <w:br/>
          <w:t>main (</w:t>
        </w:r>
        <w:proofErr w:type="gramStart"/>
        <w:r w:rsidRPr="00132200">
          <w:rPr>
            <w:rFonts w:ascii="Arial" w:eastAsia="Times New Roman" w:hAnsi="Arial" w:cs="Arial"/>
            <w:color w:val="666666"/>
            <w:sz w:val="19"/>
            <w:szCs w:val="19"/>
          </w:rPr>
          <w:t>)</w:t>
        </w:r>
        <w:proofErr w:type="gramEnd"/>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union Test</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 xml:space="preserve">    unsigned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w:t>
        </w:r>
        <w:r w:rsidRPr="00132200">
          <w:rPr>
            <w:rFonts w:ascii="Arial" w:eastAsia="Times New Roman" w:hAnsi="Arial" w:cs="Arial"/>
            <w:color w:val="666666"/>
            <w:sz w:val="19"/>
            <w:szCs w:val="19"/>
          </w:rPr>
          <w:br/>
          <w:t xml:space="preserve">    unsigned char c[2];</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 xml:space="preserve"> union Test a = {300};</w:t>
        </w:r>
        <w:r w:rsidRPr="00132200">
          <w:rPr>
            <w:rFonts w:ascii="Arial" w:eastAsia="Times New Roman" w:hAnsi="Arial" w:cs="Arial"/>
            <w:color w:val="666666"/>
            <w:sz w:val="19"/>
            <w:szCs w:val="19"/>
          </w:rPr>
          <w:br/>
          <w:t xml:space="preserve"> if((</w:t>
        </w:r>
        <w:proofErr w:type="spellStart"/>
        <w:r w:rsidRPr="00132200">
          <w:rPr>
            <w:rFonts w:ascii="Arial" w:eastAsia="Times New Roman" w:hAnsi="Arial" w:cs="Arial"/>
            <w:color w:val="666666"/>
            <w:sz w:val="19"/>
            <w:szCs w:val="19"/>
          </w:rPr>
          <w:t>a.c</w:t>
        </w:r>
        <w:proofErr w:type="spellEnd"/>
        <w:r w:rsidRPr="00132200">
          <w:rPr>
            <w:rFonts w:ascii="Arial" w:eastAsia="Times New Roman" w:hAnsi="Arial" w:cs="Arial"/>
            <w:color w:val="666666"/>
            <w:sz w:val="19"/>
            <w:szCs w:val="19"/>
          </w:rPr>
          <w:t xml:space="preserve"> [0] == 1) &amp;&amp;  (</w:t>
        </w:r>
        <w:proofErr w:type="spellStart"/>
        <w:r w:rsidRPr="00132200">
          <w:rPr>
            <w:rFonts w:ascii="Arial" w:eastAsia="Times New Roman" w:hAnsi="Arial" w:cs="Arial"/>
            <w:color w:val="666666"/>
            <w:sz w:val="19"/>
            <w:szCs w:val="19"/>
          </w:rPr>
          <w:t>a.c</w:t>
        </w:r>
        <w:proofErr w:type="spellEnd"/>
        <w:r w:rsidRPr="00132200">
          <w:rPr>
            <w:rFonts w:ascii="Arial" w:eastAsia="Times New Roman" w:hAnsi="Arial" w:cs="Arial"/>
            <w:color w:val="666666"/>
            <w:sz w:val="19"/>
            <w:szCs w:val="19"/>
          </w:rPr>
          <w:t xml:space="preserve"> [1] == 44))</w:t>
        </w:r>
        <w:r w:rsidRPr="00132200">
          <w:rPr>
            <w:rFonts w:ascii="Arial" w:eastAsia="Times New Roman" w:hAnsi="Arial" w:cs="Arial"/>
            <w:color w:val="666666"/>
            <w:sz w:val="19"/>
            <w:szCs w:val="19"/>
          </w:rPr>
          <w:br/>
        </w:r>
        <w:r w:rsidRPr="00132200">
          <w:rPr>
            <w:rFonts w:ascii="Arial" w:eastAsia="Times New Roman" w:hAnsi="Arial" w:cs="Arial"/>
            <w:color w:val="666666"/>
            <w:sz w:val="19"/>
            <w:szCs w:val="19"/>
          </w:rPr>
          <w:lastRenderedPageBreak/>
          <w:t xml:space="preserve"> {</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printf</w:t>
        </w:r>
        <w:proofErr w:type="spellEnd"/>
        <w:r w:rsidRPr="00132200">
          <w:rPr>
            <w:rFonts w:ascii="Arial" w:eastAsia="Times New Roman" w:hAnsi="Arial" w:cs="Arial"/>
            <w:color w:val="666666"/>
            <w:sz w:val="19"/>
            <w:szCs w:val="19"/>
          </w:rPr>
          <w:t xml:space="preserve"> ("BIG ENDIAN\n");</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 xml:space="preserve"> else</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printf</w:t>
        </w:r>
        <w:proofErr w:type="spellEnd"/>
        <w:r w:rsidRPr="00132200">
          <w:rPr>
            <w:rFonts w:ascii="Arial" w:eastAsia="Times New Roman" w:hAnsi="Arial" w:cs="Arial"/>
            <w:color w:val="666666"/>
            <w:sz w:val="19"/>
            <w:szCs w:val="19"/>
          </w:rPr>
          <w:t xml:space="preserve"> ("LITTLE ENDIAN\n");</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262" w:author="Unknown"/>
          <w:rFonts w:ascii="Arial" w:eastAsia="Times New Roman" w:hAnsi="Arial" w:cs="Arial"/>
          <w:color w:val="666666"/>
          <w:sz w:val="20"/>
          <w:szCs w:val="20"/>
        </w:rPr>
      </w:pPr>
      <w:ins w:id="263" w:author="Unknown">
        <w:r w:rsidRPr="00132200">
          <w:rPr>
            <w:rFonts w:ascii="Arial" w:eastAsia="Times New Roman" w:hAnsi="Arial" w:cs="Arial"/>
            <w:b/>
            <w:bCs/>
            <w:color w:val="666666"/>
            <w:sz w:val="20"/>
          </w:rPr>
          <w:t>46) What is the concatenation operator?</w:t>
        </w:r>
      </w:ins>
    </w:p>
    <w:p w:rsidR="00132200" w:rsidRPr="00132200" w:rsidRDefault="00132200" w:rsidP="00132200">
      <w:pPr>
        <w:shd w:val="clear" w:color="auto" w:fill="FFFFFF"/>
        <w:spacing w:line="240" w:lineRule="auto"/>
        <w:rPr>
          <w:ins w:id="264" w:author="Unknown"/>
          <w:rFonts w:ascii="Arial" w:eastAsia="Times New Roman" w:hAnsi="Arial" w:cs="Arial"/>
          <w:color w:val="666666"/>
          <w:sz w:val="20"/>
          <w:szCs w:val="20"/>
        </w:rPr>
      </w:pPr>
      <w:ins w:id="265" w:author="Unknown">
        <w:r w:rsidRPr="00132200">
          <w:rPr>
            <w:rFonts w:ascii="Arial" w:eastAsia="Times New Roman" w:hAnsi="Arial" w:cs="Arial"/>
            <w:color w:val="666666"/>
            <w:sz w:val="20"/>
            <w:szCs w:val="20"/>
          </w:rPr>
          <w:t xml:space="preserve">The Concatenation operator (##) in macro is used to concatenate two arguments. Literally, we can say that the arguments are concatenated, but actually their </w:t>
        </w:r>
        <w:proofErr w:type="gramStart"/>
        <w:r w:rsidRPr="00132200">
          <w:rPr>
            <w:rFonts w:ascii="Arial" w:eastAsia="Times New Roman" w:hAnsi="Arial" w:cs="Arial"/>
            <w:color w:val="666666"/>
            <w:sz w:val="20"/>
            <w:szCs w:val="20"/>
          </w:rPr>
          <w:t>value are</w:t>
        </w:r>
        <w:proofErr w:type="gramEnd"/>
        <w:r w:rsidRPr="00132200">
          <w:rPr>
            <w:rFonts w:ascii="Arial" w:eastAsia="Times New Roman" w:hAnsi="Arial" w:cs="Arial"/>
            <w:color w:val="666666"/>
            <w:sz w:val="20"/>
            <w:szCs w:val="20"/>
          </w:rPr>
          <w:t xml:space="preserve"> not concatenated. Think it this way, if we pass A and B to a macro which uses ## to concatenate those two, then the result will be AB. Consider the example to clear the confusion-</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66" w:author="Unknown"/>
          <w:rFonts w:ascii="Arial" w:eastAsia="Times New Roman" w:hAnsi="Arial" w:cs="Arial"/>
          <w:color w:val="666666"/>
          <w:sz w:val="19"/>
          <w:szCs w:val="19"/>
        </w:rPr>
      </w:pPr>
      <w:ins w:id="267" w:author="Unknown">
        <w:r w:rsidRPr="00132200">
          <w:rPr>
            <w:rFonts w:ascii="Arial" w:eastAsia="Times New Roman" w:hAnsi="Arial" w:cs="Arial"/>
            <w:color w:val="666666"/>
            <w:sz w:val="19"/>
            <w:szCs w:val="19"/>
          </w:rPr>
          <w:t>#define SOME_</w:t>
        </w:r>
        <w:proofErr w:type="gramStart"/>
        <w:r w:rsidRPr="00132200">
          <w:rPr>
            <w:rFonts w:ascii="Arial" w:eastAsia="Times New Roman" w:hAnsi="Arial" w:cs="Arial"/>
            <w:color w:val="666666"/>
            <w:sz w:val="19"/>
            <w:szCs w:val="19"/>
          </w:rPr>
          <w:t>MACRO(</w:t>
        </w:r>
        <w:proofErr w:type="gramEnd"/>
        <w:r w:rsidRPr="00132200">
          <w:rPr>
            <w:rFonts w:ascii="Arial" w:eastAsia="Times New Roman" w:hAnsi="Arial" w:cs="Arial"/>
            <w:color w:val="666666"/>
            <w:sz w:val="19"/>
            <w:szCs w:val="19"/>
          </w:rPr>
          <w:t>a, b) a##b</w:t>
        </w:r>
        <w:r w:rsidRPr="00132200">
          <w:rPr>
            <w:rFonts w:ascii="Arial" w:eastAsia="Times New Roman" w:hAnsi="Arial" w:cs="Arial"/>
            <w:color w:val="666666"/>
            <w:sz w:val="19"/>
            <w:szCs w:val="19"/>
          </w:rPr>
          <w:br/>
          <w:t>main()</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var</w:t>
        </w:r>
        <w:proofErr w:type="spellEnd"/>
        <w:r w:rsidRPr="00132200">
          <w:rPr>
            <w:rFonts w:ascii="Arial" w:eastAsia="Times New Roman" w:hAnsi="Arial" w:cs="Arial"/>
            <w:color w:val="666666"/>
            <w:sz w:val="19"/>
            <w:szCs w:val="19"/>
          </w:rPr>
          <w:t xml:space="preserve"> = 15;</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printf</w:t>
        </w:r>
        <w:proofErr w:type="spellEnd"/>
        <w:r w:rsidRPr="00132200">
          <w:rPr>
            <w:rFonts w:ascii="Arial" w:eastAsia="Times New Roman" w:hAnsi="Arial" w:cs="Arial"/>
            <w:color w:val="666666"/>
            <w:sz w:val="19"/>
            <w:szCs w:val="19"/>
          </w:rPr>
          <w:t xml:space="preserve">(“%d”, SOME_MACRO(v, </w:t>
        </w:r>
        <w:proofErr w:type="spellStart"/>
        <w:r w:rsidRPr="00132200">
          <w:rPr>
            <w:rFonts w:ascii="Arial" w:eastAsia="Times New Roman" w:hAnsi="Arial" w:cs="Arial"/>
            <w:color w:val="666666"/>
            <w:sz w:val="19"/>
            <w:szCs w:val="19"/>
          </w:rPr>
          <w:t>ar</w:t>
        </w:r>
        <w:proofErr w:type="spellEnd"/>
        <w:r w:rsidRPr="00132200">
          <w:rPr>
            <w:rFonts w:ascii="Arial" w:eastAsia="Times New Roman" w:hAnsi="Arial" w:cs="Arial"/>
            <w:color w:val="666666"/>
            <w:sz w:val="19"/>
            <w:szCs w:val="19"/>
          </w:rPr>
          <w:t>));</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268" w:author="Unknown"/>
          <w:rFonts w:ascii="Arial" w:eastAsia="Times New Roman" w:hAnsi="Arial" w:cs="Arial"/>
          <w:color w:val="666666"/>
          <w:sz w:val="20"/>
          <w:szCs w:val="20"/>
        </w:rPr>
      </w:pPr>
      <w:ins w:id="269" w:author="Unknown">
        <w:r w:rsidRPr="00132200">
          <w:rPr>
            <w:rFonts w:ascii="Arial" w:eastAsia="Times New Roman" w:hAnsi="Arial" w:cs="Arial"/>
            <w:color w:val="666666"/>
            <w:sz w:val="20"/>
            <w:szCs w:val="20"/>
          </w:rPr>
          <w:t>Output of the above program will be 15.</w:t>
        </w:r>
      </w:ins>
    </w:p>
    <w:p w:rsidR="00132200" w:rsidRPr="00132200" w:rsidRDefault="00132200" w:rsidP="00132200">
      <w:pPr>
        <w:shd w:val="clear" w:color="auto" w:fill="FFFFFF"/>
        <w:spacing w:line="240" w:lineRule="auto"/>
        <w:rPr>
          <w:ins w:id="270" w:author="Unknown"/>
          <w:rFonts w:ascii="Arial" w:eastAsia="Times New Roman" w:hAnsi="Arial" w:cs="Arial"/>
          <w:color w:val="666666"/>
          <w:sz w:val="20"/>
          <w:szCs w:val="20"/>
        </w:rPr>
      </w:pPr>
      <w:ins w:id="271" w:author="Unknown">
        <w:r w:rsidRPr="00132200">
          <w:rPr>
            <w:rFonts w:ascii="Arial" w:eastAsia="Times New Roman" w:hAnsi="Arial" w:cs="Arial"/>
            <w:b/>
            <w:bCs/>
            <w:color w:val="666666"/>
            <w:sz w:val="20"/>
          </w:rPr>
          <w:t xml:space="preserve">47) Infinite loops often arise in embedded systems. How </w:t>
        </w:r>
        <w:proofErr w:type="gramStart"/>
        <w:r w:rsidRPr="00132200">
          <w:rPr>
            <w:rFonts w:ascii="Arial" w:eastAsia="Times New Roman" w:hAnsi="Arial" w:cs="Arial"/>
            <w:b/>
            <w:bCs/>
            <w:color w:val="666666"/>
            <w:sz w:val="20"/>
          </w:rPr>
          <w:t>does</w:t>
        </w:r>
        <w:proofErr w:type="gramEnd"/>
        <w:r w:rsidRPr="00132200">
          <w:rPr>
            <w:rFonts w:ascii="Arial" w:eastAsia="Times New Roman" w:hAnsi="Arial" w:cs="Arial"/>
            <w:b/>
            <w:bCs/>
            <w:color w:val="666666"/>
            <w:sz w:val="20"/>
          </w:rPr>
          <w:t xml:space="preserve"> you code an infinite loop in C?</w:t>
        </w:r>
      </w:ins>
    </w:p>
    <w:p w:rsidR="00132200" w:rsidRPr="00132200" w:rsidRDefault="00132200" w:rsidP="00132200">
      <w:pPr>
        <w:shd w:val="clear" w:color="auto" w:fill="FFFFFF"/>
        <w:spacing w:line="240" w:lineRule="auto"/>
        <w:rPr>
          <w:ins w:id="272" w:author="Unknown"/>
          <w:rFonts w:ascii="Arial" w:eastAsia="Times New Roman" w:hAnsi="Arial" w:cs="Arial"/>
          <w:color w:val="666666"/>
          <w:sz w:val="20"/>
          <w:szCs w:val="20"/>
        </w:rPr>
      </w:pPr>
      <w:ins w:id="273" w:author="Unknown">
        <w:r w:rsidRPr="00132200">
          <w:rPr>
            <w:rFonts w:ascii="Arial" w:eastAsia="Times New Roman" w:hAnsi="Arial" w:cs="Arial"/>
            <w:color w:val="666666"/>
            <w:sz w:val="20"/>
            <w:szCs w:val="20"/>
          </w:rPr>
          <w:t>There are several ways to code an infinite loop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480" w:lineRule="auto"/>
        <w:ind w:left="25" w:right="25"/>
        <w:rPr>
          <w:ins w:id="274" w:author="Unknown"/>
          <w:rFonts w:ascii="Arial" w:eastAsia="Times New Roman" w:hAnsi="Arial" w:cs="Arial"/>
          <w:color w:val="666666"/>
          <w:sz w:val="19"/>
          <w:szCs w:val="19"/>
        </w:rPr>
      </w:pPr>
      <w:proofErr w:type="gramStart"/>
      <w:ins w:id="275" w:author="Unknown">
        <w:r w:rsidRPr="00132200">
          <w:rPr>
            <w:rFonts w:ascii="Arial" w:eastAsia="Times New Roman" w:hAnsi="Arial" w:cs="Arial"/>
            <w:color w:val="666666"/>
            <w:sz w:val="19"/>
            <w:szCs w:val="19"/>
          </w:rPr>
          <w:t>while(</w:t>
        </w:r>
        <w:proofErr w:type="gramEnd"/>
        <w:r w:rsidRPr="00132200">
          <w:rPr>
            <w:rFonts w:ascii="Arial" w:eastAsia="Times New Roman" w:hAnsi="Arial" w:cs="Arial"/>
            <w:color w:val="666666"/>
            <w:sz w:val="19"/>
            <w:szCs w:val="19"/>
          </w:rPr>
          <w:t>1)</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76" w:author="Unknown"/>
          <w:rFonts w:ascii="Arial" w:eastAsia="Times New Roman" w:hAnsi="Arial" w:cs="Arial"/>
          <w:color w:val="666666"/>
          <w:sz w:val="19"/>
          <w:szCs w:val="19"/>
        </w:rPr>
      </w:pPr>
      <w:ins w:id="277" w:author="Unknown">
        <w:r w:rsidRPr="00132200">
          <w:rPr>
            <w:rFonts w:ascii="Arial" w:eastAsia="Times New Roman" w:hAnsi="Arial" w:cs="Arial"/>
            <w:color w:val="666666"/>
            <w:sz w:val="19"/>
            <w:szCs w:val="19"/>
          </w:rPr>
          <w:t>{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78" w:author="Unknown"/>
          <w:rFonts w:ascii="Arial" w:eastAsia="Times New Roman" w:hAnsi="Arial" w:cs="Arial"/>
          <w:color w:val="666666"/>
          <w:sz w:val="19"/>
          <w:szCs w:val="19"/>
        </w:rPr>
      </w:pPr>
      <w:proofErr w:type="gramStart"/>
      <w:ins w:id="279" w:author="Unknown">
        <w:r w:rsidRPr="00132200">
          <w:rPr>
            <w:rFonts w:ascii="Arial" w:eastAsia="Times New Roman" w:hAnsi="Arial" w:cs="Arial"/>
            <w:color w:val="666666"/>
            <w:sz w:val="19"/>
            <w:szCs w:val="19"/>
          </w:rPr>
          <w:t>or</w:t>
        </w:r>
        <w:proofErr w:type="gramEnd"/>
        <w:r w:rsidRPr="00132200">
          <w:rPr>
            <w:rFonts w:ascii="Arial" w:eastAsia="Times New Roman" w:hAnsi="Arial" w:cs="Arial"/>
            <w:color w:val="666666"/>
            <w:sz w:val="19"/>
            <w:szCs w:val="19"/>
          </w:rPr>
          <w: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80" w:author="Unknown"/>
          <w:rFonts w:ascii="Arial" w:eastAsia="Times New Roman" w:hAnsi="Arial" w:cs="Arial"/>
          <w:color w:val="666666"/>
          <w:sz w:val="19"/>
          <w:szCs w:val="19"/>
        </w:rPr>
      </w:pPr>
      <w:proofErr w:type="gramStart"/>
      <w:ins w:id="281" w:author="Unknown">
        <w:r w:rsidRPr="00132200">
          <w:rPr>
            <w:rFonts w:ascii="Arial" w:eastAsia="Times New Roman" w:hAnsi="Arial" w:cs="Arial"/>
            <w:color w:val="666666"/>
            <w:sz w:val="19"/>
            <w:szCs w:val="19"/>
          </w:rPr>
          <w:t>for(</w:t>
        </w:r>
        <w:proofErr w:type="gramEnd"/>
        <w:r w:rsidRPr="00132200">
          <w:rPr>
            <w:rFonts w:ascii="Arial" w:eastAsia="Times New Roman" w:hAnsi="Arial" w:cs="Arial"/>
            <w:color w:val="666666"/>
            <w:sz w:val="19"/>
            <w:szCs w:val="19"/>
          </w:rPr>
          <w: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82" w:author="Unknown"/>
          <w:rFonts w:ascii="Arial" w:eastAsia="Times New Roman" w:hAnsi="Arial" w:cs="Arial"/>
          <w:color w:val="666666"/>
          <w:sz w:val="19"/>
          <w:szCs w:val="19"/>
        </w:rPr>
      </w:pPr>
      <w:ins w:id="283" w:author="Unknown">
        <w:r w:rsidRPr="00132200">
          <w:rPr>
            <w:rFonts w:ascii="Arial" w:eastAsia="Times New Roman" w:hAnsi="Arial" w:cs="Arial"/>
            <w:color w:val="666666"/>
            <w:sz w:val="19"/>
            <w:szCs w:val="19"/>
          </w:rPr>
          <w:t>{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84" w:author="Unknown"/>
          <w:rFonts w:ascii="Arial" w:eastAsia="Times New Roman" w:hAnsi="Arial" w:cs="Arial"/>
          <w:color w:val="666666"/>
          <w:sz w:val="19"/>
          <w:szCs w:val="19"/>
        </w:rPr>
      </w:pPr>
      <w:proofErr w:type="gramStart"/>
      <w:ins w:id="285" w:author="Unknown">
        <w:r w:rsidRPr="00132200">
          <w:rPr>
            <w:rFonts w:ascii="Arial" w:eastAsia="Times New Roman" w:hAnsi="Arial" w:cs="Arial"/>
            <w:color w:val="666666"/>
            <w:sz w:val="19"/>
            <w:szCs w:val="19"/>
          </w:rPr>
          <w:t>or</w:t>
        </w:r>
        <w:proofErr w:type="gramEnd"/>
        <w:r w:rsidRPr="00132200">
          <w:rPr>
            <w:rFonts w:ascii="Arial" w:eastAsia="Times New Roman" w:hAnsi="Arial" w:cs="Arial"/>
            <w:color w:val="666666"/>
            <w:sz w:val="19"/>
            <w:szCs w:val="19"/>
          </w:rPr>
          <w: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after="125" w:line="480" w:lineRule="auto"/>
        <w:ind w:left="25" w:right="25"/>
        <w:rPr>
          <w:ins w:id="286" w:author="Unknown"/>
          <w:rFonts w:ascii="Arial" w:eastAsia="Times New Roman" w:hAnsi="Arial" w:cs="Arial"/>
          <w:color w:val="666666"/>
          <w:sz w:val="19"/>
          <w:szCs w:val="19"/>
        </w:rPr>
      </w:pPr>
      <w:ins w:id="287" w:author="Unknown">
        <w:r w:rsidRPr="00132200">
          <w:rPr>
            <w:rFonts w:ascii="Arial" w:eastAsia="Times New Roman" w:hAnsi="Arial" w:cs="Arial"/>
            <w:color w:val="666666"/>
            <w:sz w:val="19"/>
            <w:szCs w:val="19"/>
          </w:rPr>
          <w:lastRenderedPageBreak/>
          <w:t>Loop:</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line="480" w:lineRule="auto"/>
        <w:ind w:left="25" w:right="25"/>
        <w:rPr>
          <w:ins w:id="288" w:author="Unknown"/>
          <w:rFonts w:ascii="Arial" w:eastAsia="Times New Roman" w:hAnsi="Arial" w:cs="Arial"/>
          <w:color w:val="666666"/>
          <w:sz w:val="19"/>
          <w:szCs w:val="19"/>
        </w:rPr>
      </w:pPr>
      <w:proofErr w:type="spellStart"/>
      <w:proofErr w:type="gramStart"/>
      <w:ins w:id="289" w:author="Unknown">
        <w:r w:rsidRPr="00132200">
          <w:rPr>
            <w:rFonts w:ascii="Arial" w:eastAsia="Times New Roman" w:hAnsi="Arial" w:cs="Arial"/>
            <w:color w:val="666666"/>
            <w:sz w:val="19"/>
            <w:szCs w:val="19"/>
          </w:rPr>
          <w:t>goto</w:t>
        </w:r>
        <w:proofErr w:type="spellEnd"/>
        <w:proofErr w:type="gramEnd"/>
        <w:r w:rsidRPr="00132200">
          <w:rPr>
            <w:rFonts w:ascii="Arial" w:eastAsia="Times New Roman" w:hAnsi="Arial" w:cs="Arial"/>
            <w:color w:val="666666"/>
            <w:sz w:val="19"/>
            <w:szCs w:val="19"/>
          </w:rPr>
          <w:t xml:space="preserve"> Loop</w:t>
        </w:r>
      </w:ins>
    </w:p>
    <w:p w:rsidR="00132200" w:rsidRPr="00132200" w:rsidRDefault="00132200" w:rsidP="00132200">
      <w:pPr>
        <w:shd w:val="clear" w:color="auto" w:fill="FFFFFF"/>
        <w:spacing w:before="250" w:after="250" w:line="240" w:lineRule="auto"/>
        <w:rPr>
          <w:ins w:id="290" w:author="Unknown"/>
          <w:rFonts w:ascii="Arial" w:eastAsia="Times New Roman" w:hAnsi="Arial" w:cs="Arial"/>
          <w:color w:val="666666"/>
          <w:sz w:val="20"/>
          <w:szCs w:val="20"/>
        </w:rPr>
      </w:pPr>
      <w:ins w:id="291" w:author="Unknown">
        <w:r w:rsidRPr="00132200">
          <w:rPr>
            <w:rFonts w:ascii="Arial" w:eastAsia="Times New Roman" w:hAnsi="Arial" w:cs="Arial"/>
            <w:color w:val="666666"/>
            <w:sz w:val="20"/>
            <w:szCs w:val="20"/>
          </w:rPr>
          <w:t>But many programmers prefer the first solution as it is easy to read and self-explanatory, unlike the second or the last one.</w:t>
        </w:r>
      </w:ins>
    </w:p>
    <w:p w:rsidR="00132200" w:rsidRPr="00132200" w:rsidRDefault="00132200" w:rsidP="00132200">
      <w:pPr>
        <w:shd w:val="clear" w:color="auto" w:fill="FFFFFF"/>
        <w:spacing w:before="250" w:after="250" w:line="240" w:lineRule="auto"/>
        <w:rPr>
          <w:ins w:id="292" w:author="Unknown"/>
          <w:rFonts w:ascii="Arial" w:eastAsia="Times New Roman" w:hAnsi="Arial" w:cs="Arial"/>
          <w:color w:val="666666"/>
          <w:sz w:val="20"/>
          <w:szCs w:val="20"/>
        </w:rPr>
      </w:pPr>
      <w:ins w:id="293" w:author="Unknown">
        <w:r w:rsidRPr="00132200">
          <w:rPr>
            <w:rFonts w:ascii="Arial" w:eastAsia="Times New Roman" w:hAnsi="Arial" w:cs="Arial"/>
            <w:b/>
            <w:bCs/>
            <w:color w:val="666666"/>
            <w:sz w:val="20"/>
          </w:rPr>
          <w:t>48) Guess the output: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294" w:author="Unknown"/>
          <w:rFonts w:ascii="Arial" w:eastAsia="Times New Roman" w:hAnsi="Arial" w:cs="Arial"/>
          <w:color w:val="666666"/>
          <w:sz w:val="19"/>
          <w:szCs w:val="19"/>
        </w:rPr>
      </w:pPr>
      <w:proofErr w:type="gramStart"/>
      <w:ins w:id="295" w:author="Unknown">
        <w:r w:rsidRPr="00132200">
          <w:rPr>
            <w:rFonts w:ascii="Arial" w:eastAsia="Times New Roman" w:hAnsi="Arial" w:cs="Arial"/>
            <w:color w:val="666666"/>
            <w:sz w:val="19"/>
            <w:szCs w:val="19"/>
          </w:rPr>
          <w:t>main(</w:t>
        </w:r>
        <w:proofErr w:type="gramEnd"/>
        <w:r w:rsidRPr="00132200">
          <w:rPr>
            <w:rFonts w:ascii="Arial" w:eastAsia="Times New Roman" w:hAnsi="Arial" w:cs="Arial"/>
            <w:color w:val="666666"/>
            <w:sz w:val="19"/>
            <w:szCs w:val="19"/>
          </w:rPr>
          <w:t>)</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fork();</w:t>
        </w:r>
        <w:r w:rsidRPr="00132200">
          <w:rPr>
            <w:rFonts w:ascii="Arial" w:eastAsia="Times New Roman" w:hAnsi="Arial" w:cs="Arial"/>
            <w:color w:val="666666"/>
            <w:sz w:val="19"/>
            <w:szCs w:val="19"/>
          </w:rPr>
          <w:br/>
          <w:t xml:space="preserve"> fork();</w:t>
        </w:r>
        <w:r w:rsidRPr="00132200">
          <w:rPr>
            <w:rFonts w:ascii="Arial" w:eastAsia="Times New Roman" w:hAnsi="Arial" w:cs="Arial"/>
            <w:color w:val="666666"/>
            <w:sz w:val="19"/>
            <w:szCs w:val="19"/>
          </w:rPr>
          <w:br/>
          <w:t xml:space="preserve"> fork();</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printf</w:t>
        </w:r>
        <w:proofErr w:type="spellEnd"/>
        <w:r w:rsidRPr="00132200">
          <w:rPr>
            <w:rFonts w:ascii="Arial" w:eastAsia="Times New Roman" w:hAnsi="Arial" w:cs="Arial"/>
            <w:color w:val="666666"/>
            <w:sz w:val="19"/>
            <w:szCs w:val="19"/>
          </w:rPr>
          <w:t>("hello world\n");</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296" w:author="Unknown"/>
          <w:rFonts w:ascii="Arial" w:eastAsia="Times New Roman" w:hAnsi="Arial" w:cs="Arial"/>
          <w:color w:val="666666"/>
          <w:sz w:val="20"/>
          <w:szCs w:val="20"/>
        </w:rPr>
      </w:pPr>
      <w:ins w:id="297" w:author="Unknown">
        <w:r w:rsidRPr="00132200">
          <w:rPr>
            <w:rFonts w:ascii="Arial" w:eastAsia="Times New Roman" w:hAnsi="Arial" w:cs="Arial"/>
            <w:color w:val="666666"/>
            <w:sz w:val="20"/>
            <w:szCs w:val="20"/>
          </w:rPr>
          <w:t xml:space="preserve">It will print “hello world' 8 times. The </w:t>
        </w:r>
        <w:proofErr w:type="gramStart"/>
        <w:r w:rsidRPr="00132200">
          <w:rPr>
            <w:rFonts w:ascii="Arial" w:eastAsia="Times New Roman" w:hAnsi="Arial" w:cs="Arial"/>
            <w:color w:val="666666"/>
            <w:sz w:val="20"/>
            <w:szCs w:val="20"/>
          </w:rPr>
          <w:t>main(</w:t>
        </w:r>
        <w:proofErr w:type="gramEnd"/>
        <w:r w:rsidRPr="00132200">
          <w:rPr>
            <w:rFonts w:ascii="Arial" w:eastAsia="Times New Roman" w:hAnsi="Arial" w:cs="Arial"/>
            <w:color w:val="666666"/>
            <w:sz w:val="20"/>
            <w:szCs w:val="20"/>
          </w:rPr>
          <w:t xml:space="preserve">) will print one time and creates 3 children, let us say Child_1, Child_2, Child_3. All of them printed once. The Child_3 will not create any child. Child2 will create one child and that child will print once. Child_1 will create two </w:t>
        </w:r>
        <w:proofErr w:type="gramStart"/>
        <w:r w:rsidRPr="00132200">
          <w:rPr>
            <w:rFonts w:ascii="Arial" w:eastAsia="Times New Roman" w:hAnsi="Arial" w:cs="Arial"/>
            <w:color w:val="666666"/>
            <w:sz w:val="20"/>
            <w:szCs w:val="20"/>
          </w:rPr>
          <w:t>children,</w:t>
        </w:r>
        <w:proofErr w:type="gramEnd"/>
        <w:r w:rsidRPr="00132200">
          <w:rPr>
            <w:rFonts w:ascii="Arial" w:eastAsia="Times New Roman" w:hAnsi="Arial" w:cs="Arial"/>
            <w:color w:val="666666"/>
            <w:sz w:val="20"/>
            <w:szCs w:val="20"/>
          </w:rPr>
          <w:t xml:space="preserve"> say Child_4 and Child_5 and each of them will print once. Child_4 will again create another child and that child will print one time. A total of eight times the </w:t>
        </w:r>
        <w:proofErr w:type="spellStart"/>
        <w:r w:rsidRPr="00132200">
          <w:rPr>
            <w:rFonts w:ascii="Arial" w:eastAsia="Times New Roman" w:hAnsi="Arial" w:cs="Arial"/>
            <w:color w:val="666666"/>
            <w:sz w:val="20"/>
            <w:szCs w:val="20"/>
          </w:rPr>
          <w:t>printf</w:t>
        </w:r>
        <w:proofErr w:type="spellEnd"/>
        <w:r w:rsidRPr="00132200">
          <w:rPr>
            <w:rFonts w:ascii="Arial" w:eastAsia="Times New Roman" w:hAnsi="Arial" w:cs="Arial"/>
            <w:color w:val="666666"/>
            <w:sz w:val="20"/>
            <w:szCs w:val="20"/>
          </w:rPr>
          <w:t xml:space="preserve"> statement will be executed.</w:t>
        </w:r>
      </w:ins>
    </w:p>
    <w:p w:rsidR="00132200" w:rsidRPr="00132200" w:rsidRDefault="00132200" w:rsidP="00132200">
      <w:pPr>
        <w:shd w:val="clear" w:color="auto" w:fill="FFFFFF"/>
        <w:spacing w:before="250" w:after="250" w:line="240" w:lineRule="auto"/>
        <w:rPr>
          <w:ins w:id="298" w:author="Unknown"/>
          <w:rFonts w:ascii="Arial" w:eastAsia="Times New Roman" w:hAnsi="Arial" w:cs="Arial"/>
          <w:color w:val="666666"/>
          <w:sz w:val="20"/>
          <w:szCs w:val="20"/>
        </w:rPr>
      </w:pPr>
      <w:ins w:id="299" w:author="Unknown">
        <w:r w:rsidRPr="00132200">
          <w:rPr>
            <w:rFonts w:ascii="Arial" w:eastAsia="Times New Roman" w:hAnsi="Arial" w:cs="Arial"/>
            <w:b/>
            <w:bCs/>
            <w:color w:val="666666"/>
            <w:sz w:val="20"/>
          </w:rPr>
          <w:t xml:space="preserve">49) What </w:t>
        </w:r>
        <w:proofErr w:type="gramStart"/>
        <w:r w:rsidRPr="00132200">
          <w:rPr>
            <w:rFonts w:ascii="Arial" w:eastAsia="Times New Roman" w:hAnsi="Arial" w:cs="Arial"/>
            <w:b/>
            <w:bCs/>
            <w:color w:val="666666"/>
            <w:sz w:val="20"/>
          </w:rPr>
          <w:t xml:space="preserve">is forward reference </w:t>
        </w:r>
        <w:proofErr w:type="spellStart"/>
        <w:r w:rsidRPr="00132200">
          <w:rPr>
            <w:rFonts w:ascii="Arial" w:eastAsia="Times New Roman" w:hAnsi="Arial" w:cs="Arial"/>
            <w:b/>
            <w:bCs/>
            <w:color w:val="666666"/>
            <w:sz w:val="20"/>
          </w:rPr>
          <w:t>w.r.t</w:t>
        </w:r>
        <w:proofErr w:type="spellEnd"/>
        <w:r w:rsidRPr="00132200">
          <w:rPr>
            <w:rFonts w:ascii="Arial" w:eastAsia="Times New Roman" w:hAnsi="Arial" w:cs="Arial"/>
            <w:b/>
            <w:bCs/>
            <w:color w:val="666666"/>
            <w:sz w:val="20"/>
          </w:rPr>
          <w:t>. pointers</w:t>
        </w:r>
        <w:proofErr w:type="gramEnd"/>
        <w:r w:rsidRPr="00132200">
          <w:rPr>
            <w:rFonts w:ascii="Arial" w:eastAsia="Times New Roman" w:hAnsi="Arial" w:cs="Arial"/>
            <w:b/>
            <w:bCs/>
            <w:color w:val="666666"/>
            <w:sz w:val="20"/>
          </w:rPr>
          <w:t xml:space="preserve"> in c?</w:t>
        </w:r>
      </w:ins>
    </w:p>
    <w:p w:rsidR="00132200" w:rsidRPr="00132200" w:rsidRDefault="00132200" w:rsidP="00132200">
      <w:pPr>
        <w:shd w:val="clear" w:color="auto" w:fill="FFFFFF"/>
        <w:spacing w:before="250" w:after="250" w:line="240" w:lineRule="auto"/>
        <w:rPr>
          <w:ins w:id="300" w:author="Unknown"/>
          <w:rFonts w:ascii="Arial" w:eastAsia="Times New Roman" w:hAnsi="Arial" w:cs="Arial"/>
          <w:color w:val="666666"/>
          <w:sz w:val="20"/>
          <w:szCs w:val="20"/>
        </w:rPr>
      </w:pPr>
      <w:ins w:id="301" w:author="Unknown">
        <w:r w:rsidRPr="00132200">
          <w:rPr>
            <w:rFonts w:ascii="Arial" w:eastAsia="Times New Roman" w:hAnsi="Arial" w:cs="Arial"/>
            <w:color w:val="666666"/>
            <w:sz w:val="20"/>
            <w:szCs w:val="20"/>
          </w:rPr>
          <w:t>Forward Referencing with respect to pointers is used when a pointer is declared and compiler reserves the memory for the pointer, but the variable or data type is not defined to which the pointer points to. For example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02" w:author="Unknown"/>
          <w:rFonts w:ascii="Arial" w:eastAsia="Times New Roman" w:hAnsi="Arial" w:cs="Arial"/>
          <w:color w:val="666666"/>
          <w:sz w:val="19"/>
          <w:szCs w:val="19"/>
        </w:rPr>
      </w:pPr>
      <w:proofErr w:type="spellStart"/>
      <w:proofErr w:type="gramStart"/>
      <w:ins w:id="303" w:author="Unknown">
        <w:r w:rsidRPr="00132200">
          <w:rPr>
            <w:rFonts w:ascii="Arial" w:eastAsia="Times New Roman" w:hAnsi="Arial" w:cs="Arial"/>
            <w:color w:val="666666"/>
            <w:sz w:val="19"/>
            <w:szCs w:val="19"/>
          </w:rPr>
          <w:t>struct</w:t>
        </w:r>
        <w:proofErr w:type="spellEnd"/>
        <w:proofErr w:type="gramEnd"/>
        <w:r w:rsidRPr="00132200">
          <w:rPr>
            <w:rFonts w:ascii="Arial" w:eastAsia="Times New Roman" w:hAnsi="Arial" w:cs="Arial"/>
            <w:color w:val="666666"/>
            <w:sz w:val="19"/>
            <w:szCs w:val="19"/>
          </w:rPr>
          <w:t xml:space="preserve"> A *p;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struct</w:t>
        </w:r>
        <w:proofErr w:type="spellEnd"/>
        <w:r w:rsidRPr="00132200">
          <w:rPr>
            <w:rFonts w:ascii="Arial" w:eastAsia="Times New Roman" w:hAnsi="Arial" w:cs="Arial"/>
            <w:color w:val="666666"/>
            <w:sz w:val="19"/>
            <w:szCs w:val="19"/>
          </w:rPr>
          <w:t xml:space="preserve"> A</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 members</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304" w:author="Unknown"/>
          <w:rFonts w:ascii="Arial" w:eastAsia="Times New Roman" w:hAnsi="Arial" w:cs="Arial"/>
          <w:color w:val="666666"/>
          <w:sz w:val="20"/>
          <w:szCs w:val="20"/>
        </w:rPr>
      </w:pPr>
      <w:ins w:id="305" w:author="Unknown">
        <w:r w:rsidRPr="00132200">
          <w:rPr>
            <w:rFonts w:ascii="Arial" w:eastAsia="Times New Roman" w:hAnsi="Arial" w:cs="Arial"/>
            <w:b/>
            <w:bCs/>
            <w:color w:val="666666"/>
            <w:sz w:val="20"/>
          </w:rPr>
          <w:t>50) How is generic list manipulation function written which accepts elements of any kind?</w:t>
        </w:r>
      </w:ins>
    </w:p>
    <w:p w:rsidR="00132200" w:rsidRPr="00132200" w:rsidRDefault="00132200" w:rsidP="00132200">
      <w:pPr>
        <w:shd w:val="clear" w:color="auto" w:fill="FFFFFF"/>
        <w:spacing w:before="250" w:after="250" w:line="240" w:lineRule="auto"/>
        <w:rPr>
          <w:ins w:id="306" w:author="Unknown"/>
          <w:rFonts w:ascii="Arial" w:eastAsia="Times New Roman" w:hAnsi="Arial" w:cs="Arial"/>
          <w:color w:val="666666"/>
          <w:sz w:val="20"/>
          <w:szCs w:val="20"/>
        </w:rPr>
      </w:pPr>
      <w:ins w:id="307" w:author="Unknown">
        <w:r w:rsidRPr="00132200">
          <w:rPr>
            <w:rFonts w:ascii="Arial" w:eastAsia="Times New Roman" w:hAnsi="Arial" w:cs="Arial"/>
            <w:color w:val="666666"/>
            <w:sz w:val="20"/>
            <w:szCs w:val="20"/>
          </w:rPr>
          <w:t>It can be achieved using void pointer. A list may be expressed by a structure as shown below</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08" w:author="Unknown"/>
          <w:rFonts w:ascii="Arial" w:eastAsia="Times New Roman" w:hAnsi="Arial" w:cs="Arial"/>
          <w:color w:val="666666"/>
          <w:sz w:val="19"/>
          <w:szCs w:val="19"/>
        </w:rPr>
      </w:pPr>
      <w:proofErr w:type="spellStart"/>
      <w:proofErr w:type="gramStart"/>
      <w:ins w:id="309" w:author="Unknown">
        <w:r w:rsidRPr="00132200">
          <w:rPr>
            <w:rFonts w:ascii="Arial" w:eastAsia="Times New Roman" w:hAnsi="Arial" w:cs="Arial"/>
            <w:color w:val="666666"/>
            <w:sz w:val="19"/>
            <w:szCs w:val="19"/>
          </w:rPr>
          <w:t>typedef</w:t>
        </w:r>
        <w:proofErr w:type="spellEnd"/>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struct</w:t>
        </w:r>
        <w:proofErr w:type="spellEnd"/>
        <w:r w:rsidRPr="00132200">
          <w:rPr>
            <w:rFonts w:ascii="Arial" w:eastAsia="Times New Roman" w:hAnsi="Arial" w:cs="Arial"/>
            <w:color w:val="666666"/>
            <w:sz w:val="19"/>
            <w:szCs w:val="19"/>
          </w:rPr>
          <w:t xml:space="preserve">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r>
        <w:r w:rsidRPr="00132200">
          <w:rPr>
            <w:rFonts w:ascii="Arial" w:eastAsia="Times New Roman" w:hAnsi="Arial" w:cs="Arial"/>
            <w:color w:val="666666"/>
            <w:sz w:val="19"/>
            <w:szCs w:val="19"/>
          </w:rPr>
          <w:lastRenderedPageBreak/>
          <w:t xml:space="preserve"> node *next;</w:t>
        </w:r>
        <w:r w:rsidRPr="00132200">
          <w:rPr>
            <w:rFonts w:ascii="Arial" w:eastAsia="Times New Roman" w:hAnsi="Arial" w:cs="Arial"/>
            <w:color w:val="666666"/>
            <w:sz w:val="19"/>
            <w:szCs w:val="19"/>
          </w:rPr>
          <w:br/>
          <w:t xml:space="preserve"> /* data part */</w:t>
        </w:r>
        <w:r w:rsidRPr="00132200">
          <w:rPr>
            <w:rFonts w:ascii="Arial" w:eastAsia="Times New Roman" w:hAnsi="Arial" w:cs="Arial"/>
            <w:color w:val="666666"/>
            <w:sz w:val="19"/>
            <w:szCs w:val="19"/>
          </w:rPr>
          <w:br/>
          <w:t xml:space="preserve"> ......</w:t>
        </w:r>
        <w:r w:rsidRPr="00132200">
          <w:rPr>
            <w:rFonts w:ascii="Arial" w:eastAsia="Times New Roman" w:hAnsi="Arial" w:cs="Arial"/>
            <w:color w:val="666666"/>
            <w:sz w:val="19"/>
            <w:szCs w:val="19"/>
          </w:rPr>
          <w:br/>
          <w:t>}</w:t>
        </w:r>
        <w:proofErr w:type="gramStart"/>
        <w:r w:rsidRPr="00132200">
          <w:rPr>
            <w:rFonts w:ascii="Arial" w:eastAsia="Times New Roman" w:hAnsi="Arial" w:cs="Arial"/>
            <w:color w:val="666666"/>
            <w:sz w:val="19"/>
            <w:szCs w:val="19"/>
          </w:rPr>
          <w:t>node</w:t>
        </w:r>
        <w:proofErr w:type="gramEnd"/>
        <w:r w:rsidRPr="00132200">
          <w:rPr>
            <w:rFonts w:ascii="Arial" w:eastAsia="Times New Roman" w:hAnsi="Arial" w:cs="Arial"/>
            <w:color w:val="666666"/>
            <w:sz w:val="19"/>
            <w:szCs w:val="19"/>
          </w:rPr>
          <w:t>;</w:t>
        </w:r>
      </w:ins>
    </w:p>
    <w:p w:rsidR="00132200" w:rsidRPr="00132200" w:rsidRDefault="00132200" w:rsidP="00132200">
      <w:pPr>
        <w:shd w:val="clear" w:color="auto" w:fill="FFFFFF"/>
        <w:spacing w:before="250" w:after="250" w:line="240" w:lineRule="auto"/>
        <w:rPr>
          <w:ins w:id="310" w:author="Unknown"/>
          <w:rFonts w:ascii="Arial" w:eastAsia="Times New Roman" w:hAnsi="Arial" w:cs="Arial"/>
          <w:color w:val="666666"/>
          <w:sz w:val="20"/>
          <w:szCs w:val="20"/>
        </w:rPr>
      </w:pPr>
      <w:ins w:id="311" w:author="Unknown">
        <w:r w:rsidRPr="00132200">
          <w:rPr>
            <w:rFonts w:ascii="Arial" w:eastAsia="Times New Roman" w:hAnsi="Arial" w:cs="Arial"/>
            <w:color w:val="666666"/>
            <w:sz w:val="20"/>
            <w:szCs w:val="20"/>
          </w:rPr>
          <w:t>Assuming that the generic list may be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12" w:author="Unknown"/>
          <w:rFonts w:ascii="Arial" w:eastAsia="Times New Roman" w:hAnsi="Arial" w:cs="Arial"/>
          <w:color w:val="666666"/>
          <w:sz w:val="19"/>
          <w:szCs w:val="19"/>
        </w:rPr>
      </w:pPr>
      <w:proofErr w:type="spellStart"/>
      <w:proofErr w:type="gramStart"/>
      <w:ins w:id="313" w:author="Unknown">
        <w:r w:rsidRPr="00132200">
          <w:rPr>
            <w:rFonts w:ascii="Arial" w:eastAsia="Times New Roman" w:hAnsi="Arial" w:cs="Arial"/>
            <w:color w:val="666666"/>
            <w:sz w:val="19"/>
            <w:szCs w:val="19"/>
          </w:rPr>
          <w:t>typedef</w:t>
        </w:r>
        <w:proofErr w:type="spellEnd"/>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struct</w:t>
        </w:r>
        <w:proofErr w:type="spellEnd"/>
        <w:r w:rsidRPr="00132200">
          <w:rPr>
            <w:rFonts w:ascii="Arial" w:eastAsia="Times New Roman" w:hAnsi="Arial" w:cs="Arial"/>
            <w:color w:val="666666"/>
            <w:sz w:val="19"/>
            <w:szCs w:val="19"/>
          </w:rPr>
          <w:t xml:space="preserve">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node *next;</w:t>
        </w:r>
        <w:r w:rsidRPr="00132200">
          <w:rPr>
            <w:rFonts w:ascii="Arial" w:eastAsia="Times New Roman" w:hAnsi="Arial" w:cs="Arial"/>
            <w:color w:val="666666"/>
            <w:sz w:val="19"/>
            <w:szCs w:val="19"/>
          </w:rPr>
          <w:br/>
          <w:t xml:space="preserve"> void *data;</w:t>
        </w:r>
        <w:r w:rsidRPr="00132200">
          <w:rPr>
            <w:rFonts w:ascii="Arial" w:eastAsia="Times New Roman" w:hAnsi="Arial" w:cs="Arial"/>
            <w:color w:val="666666"/>
            <w:sz w:val="19"/>
            <w:szCs w:val="19"/>
          </w:rPr>
          <w:br/>
          <w:t>}node;</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51) How can you define a structure with bit field members?</w:t>
      </w:r>
    </w:p>
    <w:p w:rsidR="00132200" w:rsidRPr="00132200" w:rsidRDefault="00132200" w:rsidP="00132200">
      <w:pPr>
        <w:shd w:val="clear" w:color="auto" w:fill="FFFFFF"/>
        <w:spacing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Bit field members can be declared as shown below</w:t>
      </w:r>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rFonts w:ascii="Arial" w:eastAsia="Times New Roman" w:hAnsi="Arial" w:cs="Arial"/>
          <w:color w:val="666666"/>
          <w:sz w:val="19"/>
          <w:szCs w:val="19"/>
        </w:rPr>
      </w:pPr>
      <w:proofErr w:type="spellStart"/>
      <w:proofErr w:type="gramStart"/>
      <w:r w:rsidRPr="00132200">
        <w:rPr>
          <w:rFonts w:ascii="Arial" w:eastAsia="Times New Roman" w:hAnsi="Arial" w:cs="Arial"/>
          <w:color w:val="666666"/>
          <w:sz w:val="19"/>
          <w:szCs w:val="19"/>
        </w:rPr>
        <w:t>struct</w:t>
      </w:r>
      <w:proofErr w:type="spellEnd"/>
      <w:proofErr w:type="gramEnd"/>
      <w:r w:rsidRPr="00132200">
        <w:rPr>
          <w:rFonts w:ascii="Arial" w:eastAsia="Times New Roman" w:hAnsi="Arial" w:cs="Arial"/>
          <w:color w:val="666666"/>
          <w:sz w:val="19"/>
          <w:szCs w:val="19"/>
        </w:rPr>
        <w:t xml:space="preserve"> A</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char c1 : 3;</w:t>
      </w:r>
      <w:r w:rsidRPr="00132200">
        <w:rPr>
          <w:rFonts w:ascii="Arial" w:eastAsia="Times New Roman" w:hAnsi="Arial" w:cs="Arial"/>
          <w:color w:val="666666"/>
          <w:sz w:val="19"/>
          <w:szCs w:val="19"/>
        </w:rPr>
        <w:br/>
        <w:t xml:space="preserve"> char c2 : 4;</w:t>
      </w:r>
      <w:r w:rsidRPr="00132200">
        <w:rPr>
          <w:rFonts w:ascii="Arial" w:eastAsia="Times New Roman" w:hAnsi="Arial" w:cs="Arial"/>
          <w:color w:val="666666"/>
          <w:sz w:val="19"/>
          <w:szCs w:val="19"/>
        </w:rPr>
        <w:br/>
        <w:t xml:space="preserve"> char c3 : 1;</w:t>
      </w:r>
      <w:r w:rsidRPr="00132200">
        <w:rPr>
          <w:rFonts w:ascii="Arial" w:eastAsia="Times New Roman" w:hAnsi="Arial" w:cs="Arial"/>
          <w:color w:val="666666"/>
          <w:sz w:val="19"/>
          <w:szCs w:val="19"/>
        </w:rPr>
        <w:br/>
        <w:t>};</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Here c1, c2 and c3 are members of a structure with width 3, 4, and 1 bit respectively. The ':' indicates that they are bit fields and the following numbers indicates the width in bits.</w:t>
      </w:r>
    </w:p>
    <w:p w:rsidR="00132200" w:rsidRPr="00132200" w:rsidRDefault="00132200" w:rsidP="00132200">
      <w:pPr>
        <w:shd w:val="clear" w:color="auto" w:fill="FFFFFF"/>
        <w:spacing w:line="240" w:lineRule="auto"/>
        <w:rPr>
          <w:ins w:id="314" w:author="Unknown"/>
          <w:rFonts w:ascii="Arial" w:eastAsia="Times New Roman" w:hAnsi="Arial" w:cs="Arial"/>
          <w:color w:val="666666"/>
          <w:sz w:val="20"/>
          <w:szCs w:val="20"/>
        </w:rPr>
      </w:pPr>
      <w:ins w:id="315" w:author="Unknown">
        <w:r w:rsidRPr="00132200">
          <w:rPr>
            <w:rFonts w:ascii="Arial" w:eastAsia="Times New Roman" w:hAnsi="Arial" w:cs="Arial"/>
            <w:b/>
            <w:bCs/>
            <w:color w:val="666666"/>
            <w:sz w:val="20"/>
          </w:rPr>
          <w:t>52) How do you write a function which takes 2 arguments - a byte and a field in the byte and returns the value of the field in that byte?</w:t>
        </w:r>
      </w:ins>
    </w:p>
    <w:p w:rsidR="00132200" w:rsidRPr="00132200" w:rsidRDefault="00132200" w:rsidP="00132200">
      <w:pPr>
        <w:shd w:val="clear" w:color="auto" w:fill="FFFFFF"/>
        <w:spacing w:line="240" w:lineRule="auto"/>
        <w:rPr>
          <w:ins w:id="316" w:author="Unknown"/>
          <w:rFonts w:ascii="Arial" w:eastAsia="Times New Roman" w:hAnsi="Arial" w:cs="Arial"/>
          <w:color w:val="666666"/>
          <w:sz w:val="20"/>
          <w:szCs w:val="20"/>
        </w:rPr>
      </w:pPr>
      <w:ins w:id="317" w:author="Unknown">
        <w:r w:rsidRPr="00132200">
          <w:rPr>
            <w:rFonts w:ascii="Arial" w:eastAsia="Times New Roman" w:hAnsi="Arial" w:cs="Arial"/>
            <w:color w:val="666666"/>
            <w:sz w:val="20"/>
            <w:szCs w:val="20"/>
          </w:rPr>
          <w:t>The function will look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18" w:author="Unknown"/>
          <w:rFonts w:ascii="Arial" w:eastAsia="Times New Roman" w:hAnsi="Arial" w:cs="Arial"/>
          <w:color w:val="666666"/>
          <w:sz w:val="19"/>
          <w:szCs w:val="19"/>
        </w:rPr>
      </w:pPr>
      <w:proofErr w:type="spellStart"/>
      <w:proofErr w:type="gramStart"/>
      <w:ins w:id="319" w:author="Unknown">
        <w:r w:rsidRPr="00132200">
          <w:rPr>
            <w:rFonts w:ascii="Arial" w:eastAsia="Times New Roman" w:hAnsi="Arial" w:cs="Arial"/>
            <w:color w:val="666666"/>
            <w:sz w:val="19"/>
            <w:szCs w:val="19"/>
          </w:rPr>
          <w:t>int</w:t>
        </w:r>
        <w:proofErr w:type="spellEnd"/>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GetFieldValue</w:t>
        </w:r>
        <w:proofErr w:type="spellEnd"/>
        <w:r w:rsidRPr="00132200">
          <w:rPr>
            <w:rFonts w:ascii="Arial" w:eastAsia="Times New Roman" w:hAnsi="Arial" w:cs="Arial"/>
            <w:color w:val="666666"/>
            <w:sz w:val="19"/>
            <w:szCs w:val="19"/>
          </w:rPr>
          <w:t>(</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byte,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field )</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byte = byte &gt;&gt; field;</w:t>
        </w:r>
        <w:r w:rsidRPr="00132200">
          <w:rPr>
            <w:rFonts w:ascii="Arial" w:eastAsia="Times New Roman" w:hAnsi="Arial" w:cs="Arial"/>
            <w:color w:val="666666"/>
            <w:sz w:val="19"/>
            <w:szCs w:val="19"/>
          </w:rPr>
          <w:br/>
          <w:t xml:space="preserve">  byte = byte &amp; 0x01;</w:t>
        </w:r>
        <w:r w:rsidRPr="00132200">
          <w:rPr>
            <w:rFonts w:ascii="Arial" w:eastAsia="Times New Roman" w:hAnsi="Arial" w:cs="Arial"/>
            <w:color w:val="666666"/>
            <w:sz w:val="19"/>
            <w:szCs w:val="19"/>
          </w:rPr>
          <w:br/>
          <w:t xml:space="preserve">  return byte;</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320" w:author="Unknown"/>
          <w:rFonts w:ascii="Arial" w:eastAsia="Times New Roman" w:hAnsi="Arial" w:cs="Arial"/>
          <w:color w:val="666666"/>
          <w:sz w:val="20"/>
          <w:szCs w:val="20"/>
        </w:rPr>
      </w:pPr>
      <w:ins w:id="321" w:author="Unknown">
        <w:r w:rsidRPr="00132200">
          <w:rPr>
            <w:rFonts w:ascii="Arial" w:eastAsia="Times New Roman" w:hAnsi="Arial" w:cs="Arial"/>
            <w:color w:val="666666"/>
            <w:sz w:val="20"/>
            <w:szCs w:val="20"/>
          </w:rPr>
          <w:lastRenderedPageBreak/>
          <w:t xml:space="preserve">The byte is right shifted exactly n times where n is same as the field value. That way, our intended value ends up in the 0th bit position. "Bitwise </w:t>
        </w:r>
        <w:proofErr w:type="gramStart"/>
        <w:r w:rsidRPr="00132200">
          <w:rPr>
            <w:rFonts w:ascii="Arial" w:eastAsia="Times New Roman" w:hAnsi="Arial" w:cs="Arial"/>
            <w:color w:val="666666"/>
            <w:sz w:val="20"/>
            <w:szCs w:val="20"/>
          </w:rPr>
          <w:t>And</w:t>
        </w:r>
        <w:proofErr w:type="gramEnd"/>
        <w:r w:rsidRPr="00132200">
          <w:rPr>
            <w:rFonts w:ascii="Arial" w:eastAsia="Times New Roman" w:hAnsi="Arial" w:cs="Arial"/>
            <w:color w:val="666666"/>
            <w:sz w:val="20"/>
            <w:szCs w:val="20"/>
          </w:rPr>
          <w:t>" with 1 can get the intended value. The function then returns the intended value.</w:t>
        </w:r>
      </w:ins>
    </w:p>
    <w:p w:rsidR="00132200" w:rsidRPr="00132200" w:rsidRDefault="00132200" w:rsidP="00132200">
      <w:pPr>
        <w:shd w:val="clear" w:color="auto" w:fill="FFFFFF"/>
        <w:spacing w:before="250" w:after="250" w:line="240" w:lineRule="auto"/>
        <w:rPr>
          <w:ins w:id="322" w:author="Unknown"/>
          <w:rFonts w:ascii="Arial" w:eastAsia="Times New Roman" w:hAnsi="Arial" w:cs="Arial"/>
          <w:color w:val="666666"/>
          <w:sz w:val="20"/>
          <w:szCs w:val="20"/>
        </w:rPr>
      </w:pPr>
      <w:ins w:id="323" w:author="Unknown">
        <w:r w:rsidRPr="00132200">
          <w:rPr>
            <w:rFonts w:ascii="Arial" w:eastAsia="Times New Roman" w:hAnsi="Arial" w:cs="Arial"/>
            <w:b/>
            <w:bCs/>
            <w:color w:val="666666"/>
            <w:sz w:val="20"/>
          </w:rPr>
          <w:t xml:space="preserve">53) Which parameters decide the size of data type for a </w:t>
        </w:r>
        <w:proofErr w:type="gramStart"/>
        <w:r w:rsidRPr="00132200">
          <w:rPr>
            <w:rFonts w:ascii="Arial" w:eastAsia="Times New Roman" w:hAnsi="Arial" w:cs="Arial"/>
            <w:b/>
            <w:bCs/>
            <w:color w:val="666666"/>
            <w:sz w:val="20"/>
          </w:rPr>
          <w:t>processor ?</w:t>
        </w:r>
        <w:proofErr w:type="gramEnd"/>
      </w:ins>
    </w:p>
    <w:p w:rsidR="00132200" w:rsidRPr="00132200" w:rsidRDefault="00132200" w:rsidP="00132200">
      <w:pPr>
        <w:shd w:val="clear" w:color="auto" w:fill="FFFFFF"/>
        <w:spacing w:before="250" w:after="250" w:line="240" w:lineRule="auto"/>
        <w:rPr>
          <w:ins w:id="324" w:author="Unknown"/>
          <w:rFonts w:ascii="Arial" w:eastAsia="Times New Roman" w:hAnsi="Arial" w:cs="Arial"/>
          <w:color w:val="666666"/>
          <w:sz w:val="20"/>
          <w:szCs w:val="20"/>
        </w:rPr>
      </w:pPr>
      <w:ins w:id="325" w:author="Unknown">
        <w:r w:rsidRPr="00132200">
          <w:rPr>
            <w:rFonts w:ascii="Arial" w:eastAsia="Times New Roman" w:hAnsi="Arial" w:cs="Arial"/>
            <w:color w:val="666666"/>
            <w:sz w:val="20"/>
            <w:szCs w:val="20"/>
          </w:rPr>
          <w:t>Actually, compiler is the one responsible for size of the data type. But it is true as long as OS allows that. If it is not allowable by OS, OS can force the size.</w:t>
        </w:r>
      </w:ins>
    </w:p>
    <w:p w:rsidR="00132200" w:rsidRPr="00132200" w:rsidRDefault="00132200" w:rsidP="00132200">
      <w:pPr>
        <w:shd w:val="clear" w:color="auto" w:fill="FFFFFF"/>
        <w:spacing w:before="250" w:after="250" w:line="240" w:lineRule="auto"/>
        <w:rPr>
          <w:ins w:id="326" w:author="Unknown"/>
          <w:rFonts w:ascii="Arial" w:eastAsia="Times New Roman" w:hAnsi="Arial" w:cs="Arial"/>
          <w:color w:val="666666"/>
          <w:sz w:val="20"/>
          <w:szCs w:val="20"/>
        </w:rPr>
      </w:pPr>
      <w:ins w:id="327" w:author="Unknown">
        <w:r w:rsidRPr="00132200">
          <w:rPr>
            <w:rFonts w:ascii="Arial" w:eastAsia="Times New Roman" w:hAnsi="Arial" w:cs="Arial"/>
            <w:b/>
            <w:bCs/>
            <w:color w:val="666666"/>
            <w:sz w:val="20"/>
          </w:rPr>
          <w:t xml:space="preserve">54) What is job of preprocessor, compiler, assembler and </w:t>
        </w:r>
        <w:proofErr w:type="gramStart"/>
        <w:r w:rsidRPr="00132200">
          <w:rPr>
            <w:rFonts w:ascii="Arial" w:eastAsia="Times New Roman" w:hAnsi="Arial" w:cs="Arial"/>
            <w:b/>
            <w:bCs/>
            <w:color w:val="666666"/>
            <w:sz w:val="20"/>
          </w:rPr>
          <w:t>linker ?</w:t>
        </w:r>
        <w:proofErr w:type="gramEnd"/>
      </w:ins>
    </w:p>
    <w:p w:rsidR="00132200" w:rsidRPr="00132200" w:rsidRDefault="00132200" w:rsidP="00132200">
      <w:pPr>
        <w:shd w:val="clear" w:color="auto" w:fill="FFFFFF"/>
        <w:spacing w:before="250" w:after="250" w:line="240" w:lineRule="auto"/>
        <w:rPr>
          <w:ins w:id="328" w:author="Unknown"/>
          <w:rFonts w:ascii="Arial" w:eastAsia="Times New Roman" w:hAnsi="Arial" w:cs="Arial"/>
          <w:color w:val="666666"/>
          <w:sz w:val="20"/>
          <w:szCs w:val="20"/>
        </w:rPr>
      </w:pPr>
      <w:ins w:id="329" w:author="Unknown">
        <w:r w:rsidRPr="00132200">
          <w:rPr>
            <w:rFonts w:ascii="Arial" w:eastAsia="Times New Roman" w:hAnsi="Arial" w:cs="Arial"/>
            <w:color w:val="666666"/>
            <w:sz w:val="20"/>
            <w:szCs w:val="20"/>
          </w:rPr>
          <w:t xml:space="preserve">The preprocessor commands are processed and expanded by the preprocessor before actual compilation. After preprocessing, the compiler takes the output of the preprocessor and the source code, and generates assembly code. Once compiler completes its work, the </w:t>
        </w:r>
        <w:proofErr w:type="gramStart"/>
        <w:r w:rsidRPr="00132200">
          <w:rPr>
            <w:rFonts w:ascii="Arial" w:eastAsia="Times New Roman" w:hAnsi="Arial" w:cs="Arial"/>
            <w:color w:val="666666"/>
            <w:sz w:val="20"/>
            <w:szCs w:val="20"/>
          </w:rPr>
          <w:t>assembler takes the assembly code and produces an assembly listing with offsets and generate</w:t>
        </w:r>
        <w:proofErr w:type="gramEnd"/>
        <w:r w:rsidRPr="00132200">
          <w:rPr>
            <w:rFonts w:ascii="Arial" w:eastAsia="Times New Roman" w:hAnsi="Arial" w:cs="Arial"/>
            <w:color w:val="666666"/>
            <w:sz w:val="20"/>
            <w:szCs w:val="20"/>
          </w:rPr>
          <w:t xml:space="preserve"> object files.</w:t>
        </w:r>
      </w:ins>
    </w:p>
    <w:p w:rsidR="00132200" w:rsidRPr="00132200" w:rsidRDefault="00132200" w:rsidP="00132200">
      <w:pPr>
        <w:shd w:val="clear" w:color="auto" w:fill="FFFFFF"/>
        <w:spacing w:before="250" w:after="250" w:line="240" w:lineRule="auto"/>
        <w:rPr>
          <w:ins w:id="330" w:author="Unknown"/>
          <w:rFonts w:ascii="Arial" w:eastAsia="Times New Roman" w:hAnsi="Arial" w:cs="Arial"/>
          <w:color w:val="666666"/>
          <w:sz w:val="20"/>
          <w:szCs w:val="20"/>
        </w:rPr>
      </w:pPr>
      <w:ins w:id="331" w:author="Unknown">
        <w:r w:rsidRPr="00132200">
          <w:rPr>
            <w:rFonts w:ascii="Arial" w:eastAsia="Times New Roman" w:hAnsi="Arial" w:cs="Arial"/>
            <w:color w:val="666666"/>
            <w:sz w:val="20"/>
            <w:szCs w:val="20"/>
          </w:rPr>
          <w:t>The linker combines object files or libraries and produces a single executable file. It also resolves references to external symbols, assigns final addresses to functions and variables, and revises code and data to reflect new addresses.</w:t>
        </w:r>
      </w:ins>
    </w:p>
    <w:p w:rsidR="00132200" w:rsidRPr="00132200" w:rsidRDefault="00132200" w:rsidP="00132200">
      <w:pPr>
        <w:shd w:val="clear" w:color="auto" w:fill="FFFFFF"/>
        <w:spacing w:before="250" w:after="250" w:line="240" w:lineRule="auto"/>
        <w:rPr>
          <w:ins w:id="332" w:author="Unknown"/>
          <w:rFonts w:ascii="Arial" w:eastAsia="Times New Roman" w:hAnsi="Arial" w:cs="Arial"/>
          <w:color w:val="666666"/>
          <w:sz w:val="20"/>
          <w:szCs w:val="20"/>
        </w:rPr>
      </w:pPr>
      <w:ins w:id="333" w:author="Unknown">
        <w:r w:rsidRPr="00132200">
          <w:rPr>
            <w:rFonts w:ascii="Arial" w:eastAsia="Times New Roman" w:hAnsi="Arial" w:cs="Arial"/>
            <w:b/>
            <w:bCs/>
            <w:color w:val="666666"/>
            <w:sz w:val="20"/>
          </w:rPr>
          <w:t xml:space="preserve">55) What is the difference between static linking and dynamic </w:t>
        </w:r>
        <w:proofErr w:type="gramStart"/>
        <w:r w:rsidRPr="00132200">
          <w:rPr>
            <w:rFonts w:ascii="Arial" w:eastAsia="Times New Roman" w:hAnsi="Arial" w:cs="Arial"/>
            <w:b/>
            <w:bCs/>
            <w:color w:val="666666"/>
            <w:sz w:val="20"/>
          </w:rPr>
          <w:t>linking ?</w:t>
        </w:r>
        <w:proofErr w:type="gramEnd"/>
      </w:ins>
    </w:p>
    <w:p w:rsidR="00132200" w:rsidRPr="00132200" w:rsidRDefault="00132200" w:rsidP="00132200">
      <w:pPr>
        <w:shd w:val="clear" w:color="auto" w:fill="FFFFFF"/>
        <w:spacing w:before="250" w:after="250" w:line="240" w:lineRule="auto"/>
        <w:rPr>
          <w:ins w:id="334" w:author="Unknown"/>
          <w:rFonts w:ascii="Arial" w:eastAsia="Times New Roman" w:hAnsi="Arial" w:cs="Arial"/>
          <w:color w:val="666666"/>
          <w:sz w:val="20"/>
          <w:szCs w:val="20"/>
        </w:rPr>
      </w:pPr>
      <w:ins w:id="335" w:author="Unknown">
        <w:r w:rsidRPr="00132200">
          <w:rPr>
            <w:rFonts w:ascii="Arial" w:eastAsia="Times New Roman" w:hAnsi="Arial" w:cs="Arial"/>
            <w:color w:val="666666"/>
            <w:sz w:val="20"/>
            <w:szCs w:val="20"/>
          </w:rPr>
          <w:t>In static linking, all the library modules used in the program are placed in the final executable file making it larger in size. This is done by the linker. If the modules used in the program are modified after linking, then re-compilation is needed. The advantage of static linking is that the modules are present in an executable file. We don't want to worry about compatibility issues.</w:t>
        </w:r>
      </w:ins>
    </w:p>
    <w:p w:rsidR="00132200" w:rsidRPr="00132200" w:rsidRDefault="00132200" w:rsidP="00132200">
      <w:pPr>
        <w:shd w:val="clear" w:color="auto" w:fill="FFFFFF"/>
        <w:spacing w:before="250" w:after="250" w:line="240" w:lineRule="auto"/>
        <w:rPr>
          <w:ins w:id="336" w:author="Unknown"/>
          <w:rFonts w:ascii="Arial" w:eastAsia="Times New Roman" w:hAnsi="Arial" w:cs="Arial"/>
          <w:color w:val="666666"/>
          <w:sz w:val="20"/>
          <w:szCs w:val="20"/>
        </w:rPr>
      </w:pPr>
      <w:ins w:id="337" w:author="Unknown">
        <w:r w:rsidRPr="00132200">
          <w:rPr>
            <w:rFonts w:ascii="Arial" w:eastAsia="Times New Roman" w:hAnsi="Arial" w:cs="Arial"/>
            <w:color w:val="666666"/>
            <w:sz w:val="20"/>
            <w:szCs w:val="20"/>
          </w:rPr>
          <w:t xml:space="preserve">In case of dynamic linking, only the names of the module used are present in the executable file and the actual linking is done at run time when the program and the library modules both are present in the memory. That is </w:t>
        </w:r>
        <w:proofErr w:type="gramStart"/>
        <w:r w:rsidRPr="00132200">
          <w:rPr>
            <w:rFonts w:ascii="Arial" w:eastAsia="Times New Roman" w:hAnsi="Arial" w:cs="Arial"/>
            <w:color w:val="666666"/>
            <w:sz w:val="20"/>
            <w:szCs w:val="20"/>
          </w:rPr>
          <w:t>why,</w:t>
        </w:r>
        <w:proofErr w:type="gramEnd"/>
        <w:r w:rsidRPr="00132200">
          <w:rPr>
            <w:rFonts w:ascii="Arial" w:eastAsia="Times New Roman" w:hAnsi="Arial" w:cs="Arial"/>
            <w:color w:val="666666"/>
            <w:sz w:val="20"/>
            <w:szCs w:val="20"/>
          </w:rPr>
          <w:t xml:space="preserve"> the executables are smaller in size. Modification of the library modules used does not force re-compilation. But dynamic linking may face compatibility issues with the library modules used.</w:t>
        </w:r>
      </w:ins>
    </w:p>
    <w:p w:rsidR="00132200" w:rsidRPr="00132200" w:rsidRDefault="00132200" w:rsidP="00132200">
      <w:pPr>
        <w:shd w:val="clear" w:color="auto" w:fill="FFFFFF"/>
        <w:spacing w:before="250" w:after="250" w:line="240" w:lineRule="auto"/>
        <w:rPr>
          <w:ins w:id="338" w:author="Unknown"/>
          <w:rFonts w:ascii="Arial" w:eastAsia="Times New Roman" w:hAnsi="Arial" w:cs="Arial"/>
          <w:color w:val="666666"/>
          <w:sz w:val="20"/>
          <w:szCs w:val="20"/>
        </w:rPr>
      </w:pPr>
      <w:ins w:id="339" w:author="Unknown">
        <w:r w:rsidRPr="00132200">
          <w:rPr>
            <w:rFonts w:ascii="Arial" w:eastAsia="Times New Roman" w:hAnsi="Arial" w:cs="Arial"/>
            <w:b/>
            <w:bCs/>
            <w:color w:val="666666"/>
            <w:sz w:val="20"/>
          </w:rPr>
          <w:t>56) What is the purpose of the preprocessor directive #error?</w:t>
        </w:r>
      </w:ins>
    </w:p>
    <w:p w:rsidR="00132200" w:rsidRPr="00132200" w:rsidRDefault="00132200" w:rsidP="00132200">
      <w:pPr>
        <w:shd w:val="clear" w:color="auto" w:fill="FFFFFF"/>
        <w:spacing w:before="250" w:after="250" w:line="240" w:lineRule="auto"/>
        <w:rPr>
          <w:ins w:id="340" w:author="Unknown"/>
          <w:rFonts w:ascii="Arial" w:eastAsia="Times New Roman" w:hAnsi="Arial" w:cs="Arial"/>
          <w:color w:val="666666"/>
          <w:sz w:val="20"/>
          <w:szCs w:val="20"/>
        </w:rPr>
      </w:pPr>
      <w:ins w:id="341" w:author="Unknown">
        <w:r w:rsidRPr="00132200">
          <w:rPr>
            <w:rFonts w:ascii="Arial" w:eastAsia="Times New Roman" w:hAnsi="Arial" w:cs="Arial"/>
            <w:color w:val="666666"/>
            <w:sz w:val="20"/>
            <w:szCs w:val="20"/>
          </w:rPr>
          <w:t xml:space="preserve">Preprocessor error is used to throw </w:t>
        </w:r>
        <w:proofErr w:type="gramStart"/>
        <w:r w:rsidRPr="00132200">
          <w:rPr>
            <w:rFonts w:ascii="Arial" w:eastAsia="Times New Roman" w:hAnsi="Arial" w:cs="Arial"/>
            <w:color w:val="666666"/>
            <w:sz w:val="20"/>
            <w:szCs w:val="20"/>
          </w:rPr>
          <w:t>a</w:t>
        </w:r>
        <w:proofErr w:type="gramEnd"/>
        <w:r w:rsidRPr="00132200">
          <w:rPr>
            <w:rFonts w:ascii="Arial" w:eastAsia="Times New Roman" w:hAnsi="Arial" w:cs="Arial"/>
            <w:color w:val="666666"/>
            <w:sz w:val="20"/>
            <w:szCs w:val="20"/>
          </w:rPr>
          <w:t xml:space="preserve"> error message during compile time. We can check the sanity of the make file and using debug options given below</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42" w:author="Unknown"/>
          <w:rFonts w:ascii="Arial" w:eastAsia="Times New Roman" w:hAnsi="Arial" w:cs="Arial"/>
          <w:color w:val="666666"/>
          <w:sz w:val="19"/>
          <w:szCs w:val="19"/>
        </w:rPr>
      </w:pPr>
      <w:ins w:id="343" w:author="Unknown">
        <w:r w:rsidRPr="00132200">
          <w:rPr>
            <w:rFonts w:ascii="Arial" w:eastAsia="Times New Roman" w:hAnsi="Arial" w:cs="Arial"/>
            <w:color w:val="666666"/>
            <w:sz w:val="19"/>
            <w:szCs w:val="19"/>
          </w:rPr>
          <w:t>#</w:t>
        </w:r>
        <w:proofErr w:type="spellStart"/>
        <w:r w:rsidRPr="00132200">
          <w:rPr>
            <w:rFonts w:ascii="Arial" w:eastAsia="Times New Roman" w:hAnsi="Arial" w:cs="Arial"/>
            <w:color w:val="666666"/>
            <w:sz w:val="19"/>
            <w:szCs w:val="19"/>
          </w:rPr>
          <w:t>ifndef</w:t>
        </w:r>
        <w:proofErr w:type="spellEnd"/>
        <w:r w:rsidRPr="00132200">
          <w:rPr>
            <w:rFonts w:ascii="Arial" w:eastAsia="Times New Roman" w:hAnsi="Arial" w:cs="Arial"/>
            <w:color w:val="666666"/>
            <w:sz w:val="19"/>
            <w:szCs w:val="19"/>
          </w:rPr>
          <w:t xml:space="preserve"> DEBUG</w:t>
        </w:r>
        <w:r w:rsidRPr="00132200">
          <w:rPr>
            <w:rFonts w:ascii="Arial" w:eastAsia="Times New Roman" w:hAnsi="Arial" w:cs="Arial"/>
            <w:color w:val="666666"/>
            <w:sz w:val="19"/>
            <w:szCs w:val="19"/>
          </w:rPr>
          <w:br/>
          <w:t>#</w:t>
        </w:r>
        <w:proofErr w:type="spellStart"/>
        <w:r w:rsidRPr="00132200">
          <w:rPr>
            <w:rFonts w:ascii="Arial" w:eastAsia="Times New Roman" w:hAnsi="Arial" w:cs="Arial"/>
            <w:color w:val="666666"/>
            <w:sz w:val="19"/>
            <w:szCs w:val="19"/>
          </w:rPr>
          <w:t>ifndef</w:t>
        </w:r>
        <w:proofErr w:type="spellEnd"/>
        <w:r w:rsidRPr="00132200">
          <w:rPr>
            <w:rFonts w:ascii="Arial" w:eastAsia="Times New Roman" w:hAnsi="Arial" w:cs="Arial"/>
            <w:color w:val="666666"/>
            <w:sz w:val="19"/>
            <w:szCs w:val="19"/>
          </w:rPr>
          <w:t xml:space="preserve"> RELEASE</w:t>
        </w:r>
        <w:r w:rsidRPr="00132200">
          <w:rPr>
            <w:rFonts w:ascii="Arial" w:eastAsia="Times New Roman" w:hAnsi="Arial" w:cs="Arial"/>
            <w:color w:val="666666"/>
            <w:sz w:val="19"/>
            <w:szCs w:val="19"/>
          </w:rPr>
          <w:br/>
          <w:t xml:space="preserve">#error Include DEBUG or RELEASE in the </w:t>
        </w:r>
        <w:proofErr w:type="spellStart"/>
        <w:r w:rsidRPr="00132200">
          <w:rPr>
            <w:rFonts w:ascii="Arial" w:eastAsia="Times New Roman" w:hAnsi="Arial" w:cs="Arial"/>
            <w:color w:val="666666"/>
            <w:sz w:val="19"/>
            <w:szCs w:val="19"/>
          </w:rPr>
          <w:t>makefile</w:t>
        </w:r>
        <w:proofErr w:type="spellEnd"/>
        <w:r w:rsidRPr="00132200">
          <w:rPr>
            <w:rFonts w:ascii="Arial" w:eastAsia="Times New Roman" w:hAnsi="Arial" w:cs="Arial"/>
            <w:color w:val="666666"/>
            <w:sz w:val="19"/>
            <w:szCs w:val="19"/>
          </w:rPr>
          <w:br/>
          <w:t>#</w:t>
        </w:r>
        <w:proofErr w:type="spellStart"/>
        <w:r w:rsidRPr="00132200">
          <w:rPr>
            <w:rFonts w:ascii="Arial" w:eastAsia="Times New Roman" w:hAnsi="Arial" w:cs="Arial"/>
            <w:color w:val="666666"/>
            <w:sz w:val="19"/>
            <w:szCs w:val="19"/>
          </w:rPr>
          <w:t>endif</w:t>
        </w:r>
        <w:proofErr w:type="spellEnd"/>
        <w:r w:rsidRPr="00132200">
          <w:rPr>
            <w:rFonts w:ascii="Arial" w:eastAsia="Times New Roman" w:hAnsi="Arial" w:cs="Arial"/>
            <w:color w:val="666666"/>
            <w:sz w:val="19"/>
            <w:szCs w:val="19"/>
          </w:rPr>
          <w:br/>
          <w:t>#</w:t>
        </w:r>
        <w:proofErr w:type="spellStart"/>
        <w:r w:rsidRPr="00132200">
          <w:rPr>
            <w:rFonts w:ascii="Arial" w:eastAsia="Times New Roman" w:hAnsi="Arial" w:cs="Arial"/>
            <w:color w:val="666666"/>
            <w:sz w:val="19"/>
            <w:szCs w:val="19"/>
          </w:rPr>
          <w:t>endif</w:t>
        </w:r>
        <w:proofErr w:type="spellEnd"/>
      </w:ins>
    </w:p>
    <w:p w:rsidR="00132200" w:rsidRPr="00132200" w:rsidRDefault="00132200" w:rsidP="00132200">
      <w:pPr>
        <w:shd w:val="clear" w:color="auto" w:fill="FFFFFF"/>
        <w:spacing w:before="250" w:after="250" w:line="240" w:lineRule="auto"/>
        <w:rPr>
          <w:ins w:id="344" w:author="Unknown"/>
          <w:rFonts w:ascii="Arial" w:eastAsia="Times New Roman" w:hAnsi="Arial" w:cs="Arial"/>
          <w:color w:val="666666"/>
          <w:sz w:val="20"/>
          <w:szCs w:val="20"/>
        </w:rPr>
      </w:pPr>
      <w:ins w:id="345" w:author="Unknown">
        <w:r w:rsidRPr="00132200">
          <w:rPr>
            <w:rFonts w:ascii="Arial" w:eastAsia="Times New Roman" w:hAnsi="Arial" w:cs="Arial"/>
            <w:b/>
            <w:bCs/>
            <w:color w:val="666666"/>
            <w:sz w:val="20"/>
          </w:rPr>
          <w:t>57) On a certain project it is required to set an integer variable at the absolute address 0x67a9 to the value 0xaa55. The compiler is a pure ANSI compiler. Write code to accomplish this task.</w:t>
        </w:r>
      </w:ins>
    </w:p>
    <w:p w:rsidR="00132200" w:rsidRPr="00132200" w:rsidRDefault="00132200" w:rsidP="00132200">
      <w:pPr>
        <w:shd w:val="clear" w:color="auto" w:fill="FFFFFF"/>
        <w:spacing w:before="250" w:after="250" w:line="240" w:lineRule="auto"/>
        <w:rPr>
          <w:ins w:id="346" w:author="Unknown"/>
          <w:rFonts w:ascii="Arial" w:eastAsia="Times New Roman" w:hAnsi="Arial" w:cs="Arial"/>
          <w:color w:val="666666"/>
          <w:sz w:val="20"/>
          <w:szCs w:val="20"/>
        </w:rPr>
      </w:pPr>
      <w:ins w:id="347" w:author="Unknown">
        <w:r w:rsidRPr="00132200">
          <w:rPr>
            <w:rFonts w:ascii="Arial" w:eastAsia="Times New Roman" w:hAnsi="Arial" w:cs="Arial"/>
            <w:color w:val="666666"/>
            <w:sz w:val="20"/>
            <w:szCs w:val="20"/>
          </w:rPr>
          <w:t>This can be achieved by the following code fragment: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48" w:author="Unknown"/>
          <w:rFonts w:ascii="Arial" w:eastAsia="Times New Roman" w:hAnsi="Arial" w:cs="Arial"/>
          <w:color w:val="666666"/>
          <w:sz w:val="19"/>
          <w:szCs w:val="19"/>
        </w:rPr>
      </w:pPr>
      <w:proofErr w:type="spellStart"/>
      <w:proofErr w:type="gramStart"/>
      <w:ins w:id="349" w:author="Unknown">
        <w:r w:rsidRPr="00132200">
          <w:rPr>
            <w:rFonts w:ascii="Arial" w:eastAsia="Times New Roman" w:hAnsi="Arial" w:cs="Arial"/>
            <w:color w:val="666666"/>
            <w:sz w:val="19"/>
            <w:szCs w:val="19"/>
          </w:rPr>
          <w:lastRenderedPageBreak/>
          <w:t>int</w:t>
        </w:r>
        <w:proofErr w:type="spellEnd"/>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ptr</w:t>
        </w:r>
        <w:proofErr w:type="spellEnd"/>
        <w:r w:rsidRPr="00132200">
          <w:rPr>
            <w:rFonts w:ascii="Arial" w:eastAsia="Times New Roman" w:hAnsi="Arial" w:cs="Arial"/>
            <w:color w:val="666666"/>
            <w:sz w:val="19"/>
            <w:szCs w:val="19"/>
          </w:rPr>
          <w:t xml:space="preserve">;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ptr</w:t>
        </w:r>
        <w:proofErr w:type="spellEnd"/>
        <w:r w:rsidRPr="00132200">
          <w:rPr>
            <w:rFonts w:ascii="Arial" w:eastAsia="Times New Roman" w:hAnsi="Arial" w:cs="Arial"/>
            <w:color w:val="666666"/>
            <w:sz w:val="19"/>
            <w:szCs w:val="19"/>
          </w:rPr>
          <w:t xml:space="preserve"> =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*)0x67a9; </w:t>
        </w:r>
        <w:r w:rsidRPr="00132200">
          <w:rPr>
            <w:rFonts w:ascii="Arial" w:eastAsia="Times New Roman" w:hAnsi="Arial" w:cs="Arial"/>
            <w:color w:val="666666"/>
            <w:sz w:val="19"/>
            <w:szCs w:val="19"/>
          </w:rPr>
          <w:br/>
          <w:t>*</w:t>
        </w:r>
        <w:proofErr w:type="spellStart"/>
        <w:r w:rsidRPr="00132200">
          <w:rPr>
            <w:rFonts w:ascii="Arial" w:eastAsia="Times New Roman" w:hAnsi="Arial" w:cs="Arial"/>
            <w:color w:val="666666"/>
            <w:sz w:val="19"/>
            <w:szCs w:val="19"/>
          </w:rPr>
          <w:t>ptr</w:t>
        </w:r>
        <w:proofErr w:type="spellEnd"/>
        <w:r w:rsidRPr="00132200">
          <w:rPr>
            <w:rFonts w:ascii="Arial" w:eastAsia="Times New Roman" w:hAnsi="Arial" w:cs="Arial"/>
            <w:color w:val="666666"/>
            <w:sz w:val="19"/>
            <w:szCs w:val="19"/>
          </w:rPr>
          <w:t xml:space="preserve"> = 0xaa55;</w:t>
        </w:r>
      </w:ins>
    </w:p>
    <w:p w:rsidR="00132200" w:rsidRPr="00132200" w:rsidRDefault="00132200" w:rsidP="00132200">
      <w:pPr>
        <w:shd w:val="clear" w:color="auto" w:fill="FFFFFF"/>
        <w:spacing w:before="250" w:after="250" w:line="240" w:lineRule="auto"/>
        <w:rPr>
          <w:ins w:id="350" w:author="Unknown"/>
          <w:rFonts w:ascii="Arial" w:eastAsia="Times New Roman" w:hAnsi="Arial" w:cs="Arial"/>
          <w:color w:val="666666"/>
          <w:sz w:val="20"/>
          <w:szCs w:val="20"/>
        </w:rPr>
      </w:pPr>
      <w:ins w:id="351" w:author="Unknown">
        <w:r w:rsidRPr="00132200">
          <w:rPr>
            <w:rFonts w:ascii="Arial" w:eastAsia="Times New Roman" w:hAnsi="Arial" w:cs="Arial"/>
            <w:b/>
            <w:bCs/>
            <w:color w:val="666666"/>
            <w:sz w:val="20"/>
          </w:rPr>
          <w:t>58) Significance of watchdog timer in Embedded Systems.</w:t>
        </w:r>
      </w:ins>
    </w:p>
    <w:p w:rsidR="00132200" w:rsidRPr="00132200" w:rsidRDefault="00132200" w:rsidP="00132200">
      <w:pPr>
        <w:shd w:val="clear" w:color="auto" w:fill="FFFFFF"/>
        <w:spacing w:before="250" w:after="250" w:line="240" w:lineRule="auto"/>
        <w:rPr>
          <w:ins w:id="352" w:author="Unknown"/>
          <w:rFonts w:ascii="Arial" w:eastAsia="Times New Roman" w:hAnsi="Arial" w:cs="Arial"/>
          <w:color w:val="666666"/>
          <w:sz w:val="20"/>
          <w:szCs w:val="20"/>
        </w:rPr>
      </w:pPr>
      <w:ins w:id="353" w:author="Unknown">
        <w:r w:rsidRPr="00132200">
          <w:rPr>
            <w:rFonts w:ascii="Arial" w:eastAsia="Times New Roman" w:hAnsi="Arial" w:cs="Arial"/>
            <w:color w:val="666666"/>
            <w:sz w:val="20"/>
            <w:szCs w:val="20"/>
          </w:rPr>
          <w:t>The watchdog timer is a timing device with a predefined time interval. During that interval, some event may occur or else the device generates a time out signal. It is used to reset to the original state whenever some inappropriate events take place which can result in system malfunction. It is usually operated by counter devices.</w:t>
        </w:r>
      </w:ins>
    </w:p>
    <w:p w:rsidR="00132200" w:rsidRPr="00132200" w:rsidRDefault="00132200" w:rsidP="00132200">
      <w:pPr>
        <w:shd w:val="clear" w:color="auto" w:fill="FFFFFF"/>
        <w:spacing w:before="250" w:after="250" w:line="240" w:lineRule="auto"/>
        <w:rPr>
          <w:ins w:id="354" w:author="Unknown"/>
          <w:rFonts w:ascii="Arial" w:eastAsia="Times New Roman" w:hAnsi="Arial" w:cs="Arial"/>
          <w:color w:val="666666"/>
          <w:sz w:val="20"/>
          <w:szCs w:val="20"/>
        </w:rPr>
      </w:pPr>
      <w:ins w:id="355" w:author="Unknown">
        <w:r w:rsidRPr="00132200">
          <w:rPr>
            <w:rFonts w:ascii="Arial" w:eastAsia="Times New Roman" w:hAnsi="Arial" w:cs="Arial"/>
            <w:b/>
            <w:bCs/>
            <w:color w:val="666666"/>
            <w:sz w:val="20"/>
          </w:rPr>
          <w:t>59) Why ++n executes faster than n+1?</w:t>
        </w:r>
      </w:ins>
    </w:p>
    <w:p w:rsidR="00132200" w:rsidRPr="00132200" w:rsidRDefault="00132200" w:rsidP="00132200">
      <w:pPr>
        <w:shd w:val="clear" w:color="auto" w:fill="FFFFFF"/>
        <w:spacing w:before="250" w:after="250" w:line="240" w:lineRule="auto"/>
        <w:rPr>
          <w:ins w:id="356" w:author="Unknown"/>
          <w:rFonts w:ascii="Arial" w:eastAsia="Times New Roman" w:hAnsi="Arial" w:cs="Arial"/>
          <w:color w:val="666666"/>
          <w:sz w:val="20"/>
          <w:szCs w:val="20"/>
        </w:rPr>
      </w:pPr>
      <w:ins w:id="357" w:author="Unknown">
        <w:r w:rsidRPr="00132200">
          <w:rPr>
            <w:rFonts w:ascii="Arial" w:eastAsia="Times New Roman" w:hAnsi="Arial" w:cs="Arial"/>
            <w:color w:val="666666"/>
            <w:sz w:val="20"/>
            <w:szCs w:val="20"/>
          </w:rPr>
          <w:t>The expression ++n requires a single machine instruction such as INR to carry out the increment operation. In case of n+1, apart from INR, other instructions are required to load the value of n. That is why ++n is faster.</w:t>
        </w:r>
      </w:ins>
    </w:p>
    <w:p w:rsidR="00132200" w:rsidRPr="00132200" w:rsidRDefault="00132200" w:rsidP="00132200">
      <w:pPr>
        <w:shd w:val="clear" w:color="auto" w:fill="FFFFFF"/>
        <w:spacing w:before="250" w:after="250" w:line="240" w:lineRule="auto"/>
        <w:rPr>
          <w:ins w:id="358" w:author="Unknown"/>
          <w:rFonts w:ascii="Arial" w:eastAsia="Times New Roman" w:hAnsi="Arial" w:cs="Arial"/>
          <w:color w:val="666666"/>
          <w:sz w:val="20"/>
          <w:szCs w:val="20"/>
        </w:rPr>
      </w:pPr>
      <w:ins w:id="359" w:author="Unknown">
        <w:r w:rsidRPr="00132200">
          <w:rPr>
            <w:rFonts w:ascii="Arial" w:eastAsia="Times New Roman" w:hAnsi="Arial" w:cs="Arial"/>
            <w:b/>
            <w:bCs/>
            <w:color w:val="666666"/>
            <w:sz w:val="20"/>
          </w:rPr>
          <w:t>60) What is wild pointer?</w:t>
        </w:r>
      </w:ins>
    </w:p>
    <w:p w:rsidR="00132200" w:rsidRPr="00132200" w:rsidRDefault="00132200" w:rsidP="00132200">
      <w:pPr>
        <w:shd w:val="clear" w:color="auto" w:fill="FFFFFF"/>
        <w:spacing w:before="250" w:after="250" w:line="240" w:lineRule="auto"/>
        <w:rPr>
          <w:ins w:id="360" w:author="Unknown"/>
          <w:rFonts w:ascii="Arial" w:eastAsia="Times New Roman" w:hAnsi="Arial" w:cs="Arial"/>
          <w:color w:val="666666"/>
          <w:sz w:val="20"/>
          <w:szCs w:val="20"/>
        </w:rPr>
      </w:pPr>
      <w:ins w:id="361" w:author="Unknown">
        <w:r w:rsidRPr="00132200">
          <w:rPr>
            <w:rFonts w:ascii="Arial" w:eastAsia="Times New Roman" w:hAnsi="Arial" w:cs="Arial"/>
            <w:color w:val="666666"/>
            <w:sz w:val="20"/>
            <w:szCs w:val="20"/>
          </w:rPr>
          <w:t>A pointer that is not initialized to any valid address or NULL is considered as wild pointer. Consider the following code fragment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62" w:author="Unknown"/>
          <w:rFonts w:ascii="Arial" w:eastAsia="Times New Roman" w:hAnsi="Arial" w:cs="Arial"/>
          <w:color w:val="666666"/>
          <w:sz w:val="19"/>
          <w:szCs w:val="19"/>
        </w:rPr>
      </w:pPr>
      <w:proofErr w:type="spellStart"/>
      <w:proofErr w:type="gramStart"/>
      <w:ins w:id="363" w:author="Unknown">
        <w:r w:rsidRPr="00132200">
          <w:rPr>
            <w:rFonts w:ascii="Arial" w:eastAsia="Times New Roman" w:hAnsi="Arial" w:cs="Arial"/>
            <w:color w:val="666666"/>
            <w:sz w:val="19"/>
            <w:szCs w:val="19"/>
          </w:rPr>
          <w:t>int</w:t>
        </w:r>
        <w:proofErr w:type="spellEnd"/>
        <w:proofErr w:type="gramEnd"/>
        <w:r w:rsidRPr="00132200">
          <w:rPr>
            <w:rFonts w:ascii="Arial" w:eastAsia="Times New Roman" w:hAnsi="Arial" w:cs="Arial"/>
            <w:color w:val="666666"/>
            <w:sz w:val="19"/>
            <w:szCs w:val="19"/>
          </w:rPr>
          <w:t xml:space="preserve"> *p;</w:t>
        </w:r>
        <w:r w:rsidRPr="00132200">
          <w:rPr>
            <w:rFonts w:ascii="Arial" w:eastAsia="Times New Roman" w:hAnsi="Arial" w:cs="Arial"/>
            <w:color w:val="666666"/>
            <w:sz w:val="19"/>
            <w:szCs w:val="19"/>
          </w:rPr>
          <w:br/>
          <w:t>*p = 20;</w:t>
        </w:r>
      </w:ins>
    </w:p>
    <w:p w:rsidR="00132200" w:rsidRPr="00132200" w:rsidRDefault="00132200" w:rsidP="00132200">
      <w:pPr>
        <w:shd w:val="clear" w:color="auto" w:fill="FFFFFF"/>
        <w:spacing w:before="250" w:after="250" w:line="240" w:lineRule="auto"/>
        <w:rPr>
          <w:ins w:id="364" w:author="Unknown"/>
          <w:rFonts w:ascii="Arial" w:eastAsia="Times New Roman" w:hAnsi="Arial" w:cs="Arial"/>
          <w:color w:val="666666"/>
          <w:sz w:val="20"/>
          <w:szCs w:val="20"/>
        </w:rPr>
      </w:pPr>
      <w:ins w:id="365" w:author="Unknown">
        <w:r w:rsidRPr="00132200">
          <w:rPr>
            <w:rFonts w:ascii="Arial" w:eastAsia="Times New Roman" w:hAnsi="Arial" w:cs="Arial"/>
            <w:color w:val="666666"/>
            <w:sz w:val="20"/>
            <w:szCs w:val="20"/>
          </w:rPr>
          <w:t>Here p is not initialized to any valid address and still we are trying to access the address. The p will get any garbage location and the next statement will corrupt that memory location.</w:t>
        </w:r>
      </w:ins>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b/>
          <w:bCs/>
          <w:color w:val="666666"/>
          <w:sz w:val="20"/>
        </w:rPr>
        <w:t>61) What is dangling pointer?</w:t>
      </w:r>
    </w:p>
    <w:p w:rsidR="00132200" w:rsidRPr="00132200" w:rsidRDefault="00132200" w:rsidP="00132200">
      <w:pPr>
        <w:shd w:val="clear" w:color="auto" w:fill="FFFFFF"/>
        <w:spacing w:before="250" w:after="250" w:line="240" w:lineRule="auto"/>
        <w:rPr>
          <w:rFonts w:ascii="Arial" w:eastAsia="Times New Roman" w:hAnsi="Arial" w:cs="Arial"/>
          <w:color w:val="666666"/>
          <w:sz w:val="20"/>
          <w:szCs w:val="20"/>
        </w:rPr>
      </w:pPr>
      <w:r w:rsidRPr="00132200">
        <w:rPr>
          <w:rFonts w:ascii="Arial" w:eastAsia="Times New Roman" w:hAnsi="Arial" w:cs="Arial"/>
          <w:color w:val="666666"/>
          <w:sz w:val="20"/>
          <w:szCs w:val="20"/>
        </w:rPr>
        <w:t>If a pointer is de-allocated or freed and the pointer is not assigned to NULL, then it may still contain that address and accessing the pointer means that we are trying to access that location and it will give an error. This type of pointer is called dangling pointer.</w:t>
      </w:r>
    </w:p>
    <w:p w:rsidR="00132200" w:rsidRPr="00132200" w:rsidRDefault="00132200" w:rsidP="00132200">
      <w:pPr>
        <w:shd w:val="clear" w:color="auto" w:fill="FFFFFF"/>
        <w:spacing w:line="240" w:lineRule="auto"/>
        <w:rPr>
          <w:ins w:id="366" w:author="Unknown"/>
          <w:rFonts w:ascii="Arial" w:eastAsia="Times New Roman" w:hAnsi="Arial" w:cs="Arial"/>
          <w:color w:val="666666"/>
          <w:sz w:val="20"/>
          <w:szCs w:val="20"/>
        </w:rPr>
      </w:pPr>
      <w:ins w:id="367" w:author="Unknown">
        <w:r w:rsidRPr="00132200">
          <w:rPr>
            <w:rFonts w:ascii="Arial" w:eastAsia="Times New Roman" w:hAnsi="Arial" w:cs="Arial"/>
            <w:b/>
            <w:bCs/>
            <w:color w:val="666666"/>
            <w:sz w:val="20"/>
          </w:rPr>
          <w:t>62) Write down the equivalent pointer expression for referring the same element a[</w:t>
        </w:r>
        <w:proofErr w:type="spellStart"/>
        <w:r w:rsidRPr="00132200">
          <w:rPr>
            <w:rFonts w:ascii="Arial" w:eastAsia="Times New Roman" w:hAnsi="Arial" w:cs="Arial"/>
            <w:b/>
            <w:bCs/>
            <w:color w:val="666666"/>
            <w:sz w:val="20"/>
          </w:rPr>
          <w:t>i</w:t>
        </w:r>
        <w:proofErr w:type="spellEnd"/>
        <w:proofErr w:type="gramStart"/>
        <w:r w:rsidRPr="00132200">
          <w:rPr>
            <w:rFonts w:ascii="Arial" w:eastAsia="Times New Roman" w:hAnsi="Arial" w:cs="Arial"/>
            <w:b/>
            <w:bCs/>
            <w:color w:val="666666"/>
            <w:sz w:val="20"/>
          </w:rPr>
          <w:t>][</w:t>
        </w:r>
        <w:proofErr w:type="gramEnd"/>
        <w:r w:rsidRPr="00132200">
          <w:rPr>
            <w:rFonts w:ascii="Arial" w:eastAsia="Times New Roman" w:hAnsi="Arial" w:cs="Arial"/>
            <w:b/>
            <w:bCs/>
            <w:color w:val="666666"/>
            <w:sz w:val="20"/>
          </w:rPr>
          <w:t>j][k][l] ?</w:t>
        </w:r>
      </w:ins>
    </w:p>
    <w:p w:rsidR="00132200" w:rsidRPr="00132200" w:rsidRDefault="00132200" w:rsidP="00132200">
      <w:pPr>
        <w:shd w:val="clear" w:color="auto" w:fill="FFFFFF"/>
        <w:spacing w:before="250" w:after="250" w:line="240" w:lineRule="auto"/>
        <w:rPr>
          <w:ins w:id="368" w:author="Unknown"/>
          <w:rFonts w:ascii="Arial" w:eastAsia="Times New Roman" w:hAnsi="Arial" w:cs="Arial"/>
          <w:color w:val="666666"/>
          <w:sz w:val="20"/>
          <w:szCs w:val="20"/>
        </w:rPr>
      </w:pPr>
      <w:ins w:id="369" w:author="Unknown">
        <w:r w:rsidRPr="00132200">
          <w:rPr>
            <w:rFonts w:ascii="Arial" w:eastAsia="Times New Roman" w:hAnsi="Arial" w:cs="Arial"/>
            <w:color w:val="666666"/>
            <w:sz w:val="20"/>
            <w:szCs w:val="20"/>
          </w:rPr>
          <w:t>We know that a[</w:t>
        </w:r>
        <w:proofErr w:type="spellStart"/>
        <w:r w:rsidRPr="00132200">
          <w:rPr>
            <w:rFonts w:ascii="Arial" w:eastAsia="Times New Roman" w:hAnsi="Arial" w:cs="Arial"/>
            <w:color w:val="666666"/>
            <w:sz w:val="20"/>
            <w:szCs w:val="20"/>
          </w:rPr>
          <w:t>i</w:t>
        </w:r>
        <w:proofErr w:type="spellEnd"/>
        <w:r w:rsidRPr="00132200">
          <w:rPr>
            <w:rFonts w:ascii="Arial" w:eastAsia="Times New Roman" w:hAnsi="Arial" w:cs="Arial"/>
            <w:color w:val="666666"/>
            <w:sz w:val="20"/>
            <w:szCs w:val="20"/>
          </w:rPr>
          <w:t>] can be written as *(</w:t>
        </w:r>
        <w:proofErr w:type="spellStart"/>
        <w:proofErr w:type="gramStart"/>
        <w:r w:rsidRPr="00132200">
          <w:rPr>
            <w:rFonts w:ascii="Arial" w:eastAsia="Times New Roman" w:hAnsi="Arial" w:cs="Arial"/>
            <w:color w:val="666666"/>
            <w:sz w:val="20"/>
            <w:szCs w:val="20"/>
          </w:rPr>
          <w:t>a+i</w:t>
        </w:r>
        <w:proofErr w:type="spellEnd"/>
        <w:proofErr w:type="gramEnd"/>
        <w:r w:rsidRPr="00132200">
          <w:rPr>
            <w:rFonts w:ascii="Arial" w:eastAsia="Times New Roman" w:hAnsi="Arial" w:cs="Arial"/>
            <w:color w:val="666666"/>
            <w:sz w:val="20"/>
            <w:szCs w:val="20"/>
          </w:rPr>
          <w:t>). Same way, the array elements can be written like pointer expression as follows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70" w:author="Unknown"/>
          <w:rFonts w:ascii="Arial" w:eastAsia="Times New Roman" w:hAnsi="Arial" w:cs="Arial"/>
          <w:color w:val="666666"/>
          <w:sz w:val="19"/>
          <w:szCs w:val="19"/>
        </w:rPr>
      </w:pPr>
      <w:ins w:id="371" w:author="Unknown">
        <w:r w:rsidRPr="00132200">
          <w:rPr>
            <w:rFonts w:ascii="Arial" w:eastAsia="Times New Roman" w:hAnsi="Arial" w:cs="Arial"/>
            <w:color w:val="666666"/>
            <w:sz w:val="19"/>
            <w:szCs w:val="19"/>
          </w:rPr>
          <w:t>a[</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][j] == *(*(</w:t>
        </w:r>
        <w:proofErr w:type="spellStart"/>
        <w:r w:rsidRPr="00132200">
          <w:rPr>
            <w:rFonts w:ascii="Arial" w:eastAsia="Times New Roman" w:hAnsi="Arial" w:cs="Arial"/>
            <w:color w:val="666666"/>
            <w:sz w:val="19"/>
            <w:szCs w:val="19"/>
          </w:rPr>
          <w:t>a+i</w:t>
        </w:r>
        <w:proofErr w:type="spellEnd"/>
        <w:r w:rsidRPr="00132200">
          <w:rPr>
            <w:rFonts w:ascii="Arial" w:eastAsia="Times New Roman" w:hAnsi="Arial" w:cs="Arial"/>
            <w:color w:val="666666"/>
            <w:sz w:val="19"/>
            <w:szCs w:val="19"/>
          </w:rPr>
          <w:t>)+j)</w:t>
        </w:r>
        <w:r w:rsidRPr="00132200">
          <w:rPr>
            <w:rFonts w:ascii="Arial" w:eastAsia="Times New Roman" w:hAnsi="Arial" w:cs="Arial"/>
            <w:color w:val="666666"/>
            <w:sz w:val="19"/>
            <w:szCs w:val="19"/>
          </w:rPr>
          <w:br/>
          <w:t>a[</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][j][k] == *(*(*(</w:t>
        </w:r>
        <w:proofErr w:type="spellStart"/>
        <w:r w:rsidRPr="00132200">
          <w:rPr>
            <w:rFonts w:ascii="Arial" w:eastAsia="Times New Roman" w:hAnsi="Arial" w:cs="Arial"/>
            <w:color w:val="666666"/>
            <w:sz w:val="19"/>
            <w:szCs w:val="19"/>
          </w:rPr>
          <w:t>a+i</w:t>
        </w:r>
        <w:proofErr w:type="spellEnd"/>
        <w:r w:rsidRPr="00132200">
          <w:rPr>
            <w:rFonts w:ascii="Arial" w:eastAsia="Times New Roman" w:hAnsi="Arial" w:cs="Arial"/>
            <w:color w:val="666666"/>
            <w:sz w:val="19"/>
            <w:szCs w:val="19"/>
          </w:rPr>
          <w:t>)+j)+k)</w:t>
        </w:r>
        <w:r w:rsidRPr="00132200">
          <w:rPr>
            <w:rFonts w:ascii="Arial" w:eastAsia="Times New Roman" w:hAnsi="Arial" w:cs="Arial"/>
            <w:color w:val="666666"/>
            <w:sz w:val="19"/>
            <w:szCs w:val="19"/>
          </w:rPr>
          <w:br/>
          <w:t>a[</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][j][k][l] == *(*(*(*(</w:t>
        </w:r>
        <w:proofErr w:type="spellStart"/>
        <w:r w:rsidRPr="00132200">
          <w:rPr>
            <w:rFonts w:ascii="Arial" w:eastAsia="Times New Roman" w:hAnsi="Arial" w:cs="Arial"/>
            <w:color w:val="666666"/>
            <w:sz w:val="19"/>
            <w:szCs w:val="19"/>
          </w:rPr>
          <w:t>a+i</w:t>
        </w:r>
        <w:proofErr w:type="spellEnd"/>
        <w:r w:rsidRPr="00132200">
          <w:rPr>
            <w:rFonts w:ascii="Arial" w:eastAsia="Times New Roman" w:hAnsi="Arial" w:cs="Arial"/>
            <w:color w:val="666666"/>
            <w:sz w:val="19"/>
            <w:szCs w:val="19"/>
          </w:rPr>
          <w:t>)+j)+k)+l)</w:t>
        </w:r>
      </w:ins>
    </w:p>
    <w:p w:rsidR="00132200" w:rsidRPr="00132200" w:rsidRDefault="00132200" w:rsidP="00132200">
      <w:pPr>
        <w:shd w:val="clear" w:color="auto" w:fill="FFFFFF"/>
        <w:spacing w:after="0" w:line="240" w:lineRule="auto"/>
        <w:rPr>
          <w:ins w:id="372" w:author="Unknown"/>
          <w:rFonts w:ascii="Arial" w:eastAsia="Times New Roman" w:hAnsi="Arial" w:cs="Arial"/>
          <w:color w:val="666666"/>
          <w:sz w:val="2"/>
          <w:szCs w:val="2"/>
        </w:rPr>
      </w:pPr>
      <w:ins w:id="373" w:author="Unknown">
        <w:r w:rsidRPr="00132200">
          <w:rPr>
            <w:rFonts w:ascii="Arial" w:eastAsia="Times New Roman" w:hAnsi="Arial" w:cs="Arial"/>
            <w:color w:val="666666"/>
            <w:sz w:val="2"/>
            <w:szCs w:val="2"/>
          </w:rPr>
          <w:t> </w:t>
        </w:r>
      </w:ins>
    </w:p>
    <w:p w:rsidR="00132200" w:rsidRPr="00132200" w:rsidRDefault="00132200" w:rsidP="00132200">
      <w:pPr>
        <w:shd w:val="clear" w:color="auto" w:fill="FFFFFF"/>
        <w:spacing w:before="250" w:after="250" w:line="240" w:lineRule="auto"/>
        <w:rPr>
          <w:ins w:id="374" w:author="Unknown"/>
          <w:rFonts w:ascii="Arial" w:eastAsia="Times New Roman" w:hAnsi="Arial" w:cs="Arial"/>
          <w:color w:val="666666"/>
          <w:sz w:val="20"/>
          <w:szCs w:val="20"/>
        </w:rPr>
      </w:pPr>
      <w:ins w:id="375" w:author="Unknown">
        <w:r w:rsidRPr="00132200">
          <w:rPr>
            <w:rFonts w:ascii="Arial" w:eastAsia="Times New Roman" w:hAnsi="Arial" w:cs="Arial"/>
            <w:b/>
            <w:bCs/>
            <w:color w:val="666666"/>
            <w:sz w:val="20"/>
          </w:rPr>
          <w:t>63) Which bit wise operator is suitable for checking whether a particular bit is on or off?</w:t>
        </w:r>
      </w:ins>
    </w:p>
    <w:p w:rsidR="00132200" w:rsidRPr="00132200" w:rsidRDefault="00132200" w:rsidP="00132200">
      <w:pPr>
        <w:shd w:val="clear" w:color="auto" w:fill="FFFFFF"/>
        <w:spacing w:before="250" w:after="250" w:line="240" w:lineRule="auto"/>
        <w:rPr>
          <w:ins w:id="376" w:author="Unknown"/>
          <w:rFonts w:ascii="Arial" w:eastAsia="Times New Roman" w:hAnsi="Arial" w:cs="Arial"/>
          <w:color w:val="666666"/>
          <w:sz w:val="20"/>
          <w:szCs w:val="20"/>
        </w:rPr>
      </w:pPr>
      <w:ins w:id="377" w:author="Unknown">
        <w:r w:rsidRPr="00132200">
          <w:rPr>
            <w:rFonts w:ascii="Arial" w:eastAsia="Times New Roman" w:hAnsi="Arial" w:cs="Arial"/>
            <w:color w:val="666666"/>
            <w:sz w:val="20"/>
            <w:szCs w:val="20"/>
          </w:rPr>
          <w:lastRenderedPageBreak/>
          <w:t xml:space="preserve">"Bitwise </w:t>
        </w:r>
        <w:proofErr w:type="gramStart"/>
        <w:r w:rsidRPr="00132200">
          <w:rPr>
            <w:rFonts w:ascii="Arial" w:eastAsia="Times New Roman" w:hAnsi="Arial" w:cs="Arial"/>
            <w:color w:val="666666"/>
            <w:sz w:val="20"/>
            <w:szCs w:val="20"/>
          </w:rPr>
          <w:t>And</w:t>
        </w:r>
        <w:proofErr w:type="gramEnd"/>
        <w:r w:rsidRPr="00132200">
          <w:rPr>
            <w:rFonts w:ascii="Arial" w:eastAsia="Times New Roman" w:hAnsi="Arial" w:cs="Arial"/>
            <w:color w:val="666666"/>
            <w:sz w:val="20"/>
            <w:szCs w:val="20"/>
          </w:rPr>
          <w:t xml:space="preserve">" (&amp;) is used to check if any particular bit is set or not. To check whether </w:t>
        </w:r>
        <w:proofErr w:type="gramStart"/>
        <w:r w:rsidRPr="00132200">
          <w:rPr>
            <w:rFonts w:ascii="Arial" w:eastAsia="Times New Roman" w:hAnsi="Arial" w:cs="Arial"/>
            <w:color w:val="666666"/>
            <w:sz w:val="20"/>
            <w:szCs w:val="20"/>
          </w:rPr>
          <w:t>5'th</w:t>
        </w:r>
        <w:proofErr w:type="gramEnd"/>
        <w:r w:rsidRPr="00132200">
          <w:rPr>
            <w:rFonts w:ascii="Arial" w:eastAsia="Times New Roman" w:hAnsi="Arial" w:cs="Arial"/>
            <w:color w:val="666666"/>
            <w:sz w:val="20"/>
            <w:szCs w:val="20"/>
          </w:rPr>
          <w:t xml:space="preserve"> bit is set we can write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78" w:author="Unknown"/>
          <w:rFonts w:ascii="Arial" w:eastAsia="Times New Roman" w:hAnsi="Arial" w:cs="Arial"/>
          <w:color w:val="666666"/>
          <w:sz w:val="19"/>
          <w:szCs w:val="19"/>
        </w:rPr>
      </w:pPr>
      <w:proofErr w:type="gramStart"/>
      <w:ins w:id="379" w:author="Unknown">
        <w:r w:rsidRPr="00132200">
          <w:rPr>
            <w:rFonts w:ascii="Arial" w:eastAsia="Times New Roman" w:hAnsi="Arial" w:cs="Arial"/>
            <w:color w:val="666666"/>
            <w:sz w:val="19"/>
            <w:szCs w:val="19"/>
          </w:rPr>
          <w:t>bit</w:t>
        </w:r>
        <w:proofErr w:type="gramEnd"/>
        <w:r w:rsidRPr="00132200">
          <w:rPr>
            <w:rFonts w:ascii="Arial" w:eastAsia="Times New Roman" w:hAnsi="Arial" w:cs="Arial"/>
            <w:color w:val="666666"/>
            <w:sz w:val="19"/>
            <w:szCs w:val="19"/>
          </w:rPr>
          <w:t xml:space="preserve"> = (byte &gt;&gt; 4) &amp; 0x01;</w:t>
        </w:r>
      </w:ins>
    </w:p>
    <w:p w:rsidR="00132200" w:rsidRPr="00132200" w:rsidRDefault="00132200" w:rsidP="00132200">
      <w:pPr>
        <w:shd w:val="clear" w:color="auto" w:fill="FFFFFF"/>
        <w:spacing w:before="250" w:after="250" w:line="240" w:lineRule="auto"/>
        <w:rPr>
          <w:ins w:id="380" w:author="Unknown"/>
          <w:rFonts w:ascii="Arial" w:eastAsia="Times New Roman" w:hAnsi="Arial" w:cs="Arial"/>
          <w:color w:val="666666"/>
          <w:sz w:val="20"/>
          <w:szCs w:val="20"/>
        </w:rPr>
      </w:pPr>
      <w:ins w:id="381" w:author="Unknown">
        <w:r w:rsidRPr="00132200">
          <w:rPr>
            <w:rFonts w:ascii="Arial" w:eastAsia="Times New Roman" w:hAnsi="Arial" w:cs="Arial"/>
            <w:color w:val="666666"/>
            <w:sz w:val="20"/>
            <w:szCs w:val="20"/>
          </w:rPr>
          <w:t xml:space="preserve">Here, shifting byte by 4 position means taking </w:t>
        </w:r>
        <w:proofErr w:type="gramStart"/>
        <w:r w:rsidRPr="00132200">
          <w:rPr>
            <w:rFonts w:ascii="Arial" w:eastAsia="Times New Roman" w:hAnsi="Arial" w:cs="Arial"/>
            <w:color w:val="666666"/>
            <w:sz w:val="20"/>
            <w:szCs w:val="20"/>
          </w:rPr>
          <w:t>5'th</w:t>
        </w:r>
        <w:proofErr w:type="gramEnd"/>
        <w:r w:rsidRPr="00132200">
          <w:rPr>
            <w:rFonts w:ascii="Arial" w:eastAsia="Times New Roman" w:hAnsi="Arial" w:cs="Arial"/>
            <w:color w:val="666666"/>
            <w:sz w:val="20"/>
            <w:szCs w:val="20"/>
          </w:rPr>
          <w:t xml:space="preserve"> bit to first position and "Bitwise And" will get the value in 0 or 1.</w:t>
        </w:r>
      </w:ins>
    </w:p>
    <w:p w:rsidR="00132200" w:rsidRPr="00132200" w:rsidRDefault="00132200" w:rsidP="00132200">
      <w:pPr>
        <w:shd w:val="clear" w:color="auto" w:fill="FFFFFF"/>
        <w:spacing w:before="250" w:after="250" w:line="240" w:lineRule="auto"/>
        <w:rPr>
          <w:ins w:id="382" w:author="Unknown"/>
          <w:rFonts w:ascii="Arial" w:eastAsia="Times New Roman" w:hAnsi="Arial" w:cs="Arial"/>
          <w:color w:val="666666"/>
          <w:sz w:val="20"/>
          <w:szCs w:val="20"/>
        </w:rPr>
      </w:pPr>
      <w:ins w:id="383" w:author="Unknown">
        <w:r w:rsidRPr="00132200">
          <w:rPr>
            <w:rFonts w:ascii="Arial" w:eastAsia="Times New Roman" w:hAnsi="Arial" w:cs="Arial"/>
            <w:b/>
            <w:bCs/>
            <w:color w:val="666666"/>
            <w:sz w:val="20"/>
          </w:rPr>
          <w:t>64) When should we use register modifier?</w:t>
        </w:r>
      </w:ins>
    </w:p>
    <w:p w:rsidR="00132200" w:rsidRPr="00132200" w:rsidRDefault="00132200" w:rsidP="00132200">
      <w:pPr>
        <w:shd w:val="clear" w:color="auto" w:fill="FFFFFF"/>
        <w:spacing w:before="250" w:after="250" w:line="240" w:lineRule="auto"/>
        <w:rPr>
          <w:ins w:id="384" w:author="Unknown"/>
          <w:rFonts w:ascii="Arial" w:eastAsia="Times New Roman" w:hAnsi="Arial" w:cs="Arial"/>
          <w:color w:val="666666"/>
          <w:sz w:val="20"/>
          <w:szCs w:val="20"/>
        </w:rPr>
      </w:pPr>
      <w:ins w:id="385" w:author="Unknown">
        <w:r w:rsidRPr="00132200">
          <w:rPr>
            <w:rFonts w:ascii="Arial" w:eastAsia="Times New Roman" w:hAnsi="Arial" w:cs="Arial"/>
            <w:color w:val="666666"/>
            <w:sz w:val="20"/>
            <w:szCs w:val="20"/>
          </w:rPr>
          <w:t>The register modifier is used when a variable is expected to be heavily used and keeping it in the CPU’s registers will make the access faster.</w:t>
        </w:r>
      </w:ins>
    </w:p>
    <w:p w:rsidR="00132200" w:rsidRPr="00132200" w:rsidRDefault="00132200" w:rsidP="00132200">
      <w:pPr>
        <w:shd w:val="clear" w:color="auto" w:fill="FFFFFF"/>
        <w:spacing w:before="250" w:after="250" w:line="240" w:lineRule="auto"/>
        <w:rPr>
          <w:ins w:id="386" w:author="Unknown"/>
          <w:rFonts w:ascii="Arial" w:eastAsia="Times New Roman" w:hAnsi="Arial" w:cs="Arial"/>
          <w:color w:val="666666"/>
          <w:sz w:val="20"/>
          <w:szCs w:val="20"/>
        </w:rPr>
      </w:pPr>
      <w:ins w:id="387" w:author="Unknown">
        <w:r w:rsidRPr="00132200">
          <w:rPr>
            <w:rFonts w:ascii="Arial" w:eastAsia="Times New Roman" w:hAnsi="Arial" w:cs="Arial"/>
            <w:b/>
            <w:bCs/>
            <w:color w:val="666666"/>
            <w:sz w:val="20"/>
          </w:rPr>
          <w:t>65) Why doesn't the following statement work?</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88" w:author="Unknown"/>
          <w:rFonts w:ascii="Arial" w:eastAsia="Times New Roman" w:hAnsi="Arial" w:cs="Arial"/>
          <w:color w:val="666666"/>
          <w:sz w:val="19"/>
          <w:szCs w:val="19"/>
        </w:rPr>
      </w:pPr>
      <w:proofErr w:type="gramStart"/>
      <w:ins w:id="389" w:author="Unknown">
        <w:r w:rsidRPr="00132200">
          <w:rPr>
            <w:rFonts w:ascii="Arial" w:eastAsia="Times New Roman" w:hAnsi="Arial" w:cs="Arial"/>
            <w:color w:val="666666"/>
            <w:sz w:val="19"/>
            <w:szCs w:val="19"/>
          </w:rPr>
          <w:t>char</w:t>
        </w:r>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str</w:t>
        </w:r>
        <w:proofErr w:type="spellEnd"/>
        <w:r w:rsidRPr="00132200">
          <w:rPr>
            <w:rFonts w:ascii="Arial" w:eastAsia="Times New Roman" w:hAnsi="Arial" w:cs="Arial"/>
            <w:color w:val="666666"/>
            <w:sz w:val="19"/>
            <w:szCs w:val="19"/>
          </w:rPr>
          <w:t>[ ] = "Hello" ;</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strcat</w:t>
        </w:r>
        <w:proofErr w:type="spellEnd"/>
        <w:r w:rsidRPr="00132200">
          <w:rPr>
            <w:rFonts w:ascii="Arial" w:eastAsia="Times New Roman" w:hAnsi="Arial" w:cs="Arial"/>
            <w:color w:val="666666"/>
            <w:sz w:val="19"/>
            <w:szCs w:val="19"/>
          </w:rPr>
          <w:t xml:space="preserve"> ( </w:t>
        </w:r>
        <w:proofErr w:type="spellStart"/>
        <w:r w:rsidRPr="00132200">
          <w:rPr>
            <w:rFonts w:ascii="Arial" w:eastAsia="Times New Roman" w:hAnsi="Arial" w:cs="Arial"/>
            <w:color w:val="666666"/>
            <w:sz w:val="19"/>
            <w:szCs w:val="19"/>
          </w:rPr>
          <w:t>str</w:t>
        </w:r>
        <w:proofErr w:type="spellEnd"/>
        <w:r w:rsidRPr="00132200">
          <w:rPr>
            <w:rFonts w:ascii="Arial" w:eastAsia="Times New Roman" w:hAnsi="Arial" w:cs="Arial"/>
            <w:color w:val="666666"/>
            <w:sz w:val="19"/>
            <w:szCs w:val="19"/>
          </w:rPr>
          <w:t>, '!' ) ;</w:t>
        </w:r>
      </w:ins>
    </w:p>
    <w:p w:rsidR="00132200" w:rsidRPr="00132200" w:rsidRDefault="00132200" w:rsidP="00132200">
      <w:pPr>
        <w:shd w:val="clear" w:color="auto" w:fill="FFFFFF"/>
        <w:spacing w:before="250" w:after="250" w:line="240" w:lineRule="auto"/>
        <w:rPr>
          <w:ins w:id="390" w:author="Unknown"/>
          <w:rFonts w:ascii="Arial" w:eastAsia="Times New Roman" w:hAnsi="Arial" w:cs="Arial"/>
          <w:color w:val="666666"/>
          <w:sz w:val="20"/>
          <w:szCs w:val="20"/>
        </w:rPr>
      </w:pPr>
      <w:ins w:id="391" w:author="Unknown">
        <w:r w:rsidRPr="00132200">
          <w:rPr>
            <w:rFonts w:ascii="Arial" w:eastAsia="Times New Roman" w:hAnsi="Arial" w:cs="Arial"/>
            <w:color w:val="666666"/>
            <w:sz w:val="20"/>
            <w:szCs w:val="20"/>
          </w:rPr>
          <w:t xml:space="preserve">The string function </w:t>
        </w:r>
        <w:proofErr w:type="spellStart"/>
        <w:proofErr w:type="gramStart"/>
        <w:r w:rsidRPr="00132200">
          <w:rPr>
            <w:rFonts w:ascii="Arial" w:eastAsia="Times New Roman" w:hAnsi="Arial" w:cs="Arial"/>
            <w:color w:val="666666"/>
            <w:sz w:val="20"/>
            <w:szCs w:val="20"/>
          </w:rPr>
          <w:t>strcat</w:t>
        </w:r>
        <w:proofErr w:type="spellEnd"/>
        <w:r w:rsidRPr="00132200">
          <w:rPr>
            <w:rFonts w:ascii="Arial" w:eastAsia="Times New Roman" w:hAnsi="Arial" w:cs="Arial"/>
            <w:color w:val="666666"/>
            <w:sz w:val="20"/>
            <w:szCs w:val="20"/>
          </w:rPr>
          <w:t>(</w:t>
        </w:r>
        <w:proofErr w:type="gramEnd"/>
        <w:r w:rsidRPr="00132200">
          <w:rPr>
            <w:rFonts w:ascii="Arial" w:eastAsia="Times New Roman" w:hAnsi="Arial" w:cs="Arial"/>
            <w:color w:val="666666"/>
            <w:sz w:val="20"/>
            <w:szCs w:val="20"/>
          </w:rPr>
          <w:t xml:space="preserve"> ) concatenates two strings. But here the second argument is '!', a character and that is the reason why the code doesn't work. To make it work, the code should be changed like this:</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92" w:author="Unknown"/>
          <w:rFonts w:ascii="Arial" w:eastAsia="Times New Roman" w:hAnsi="Arial" w:cs="Arial"/>
          <w:color w:val="666666"/>
          <w:sz w:val="19"/>
          <w:szCs w:val="19"/>
        </w:rPr>
      </w:pPr>
      <w:proofErr w:type="spellStart"/>
      <w:proofErr w:type="gramStart"/>
      <w:ins w:id="393" w:author="Unknown">
        <w:r w:rsidRPr="00132200">
          <w:rPr>
            <w:rFonts w:ascii="Arial" w:eastAsia="Times New Roman" w:hAnsi="Arial" w:cs="Arial"/>
            <w:color w:val="666666"/>
            <w:sz w:val="19"/>
            <w:szCs w:val="19"/>
          </w:rPr>
          <w:t>strcat</w:t>
        </w:r>
        <w:proofErr w:type="spellEnd"/>
        <w:proofErr w:type="gramEnd"/>
        <w:r w:rsidRPr="00132200">
          <w:rPr>
            <w:rFonts w:ascii="Arial" w:eastAsia="Times New Roman" w:hAnsi="Arial" w:cs="Arial"/>
            <w:color w:val="666666"/>
            <w:sz w:val="19"/>
            <w:szCs w:val="19"/>
          </w:rPr>
          <w:t xml:space="preserve"> ( </w:t>
        </w:r>
        <w:proofErr w:type="spellStart"/>
        <w:r w:rsidRPr="00132200">
          <w:rPr>
            <w:rFonts w:ascii="Arial" w:eastAsia="Times New Roman" w:hAnsi="Arial" w:cs="Arial"/>
            <w:color w:val="666666"/>
            <w:sz w:val="19"/>
            <w:szCs w:val="19"/>
          </w:rPr>
          <w:t>str</w:t>
        </w:r>
        <w:proofErr w:type="spellEnd"/>
        <w:r w:rsidRPr="00132200">
          <w:rPr>
            <w:rFonts w:ascii="Arial" w:eastAsia="Times New Roman" w:hAnsi="Arial" w:cs="Arial"/>
            <w:color w:val="666666"/>
            <w:sz w:val="19"/>
            <w:szCs w:val="19"/>
          </w:rPr>
          <w:t>, "!" ) ;</w:t>
        </w:r>
      </w:ins>
    </w:p>
    <w:p w:rsidR="00132200" w:rsidRPr="00132200" w:rsidRDefault="00132200" w:rsidP="00132200">
      <w:pPr>
        <w:shd w:val="clear" w:color="auto" w:fill="FFFFFF"/>
        <w:spacing w:before="250" w:after="250" w:line="240" w:lineRule="auto"/>
        <w:rPr>
          <w:ins w:id="394" w:author="Unknown"/>
          <w:rFonts w:ascii="Arial" w:eastAsia="Times New Roman" w:hAnsi="Arial" w:cs="Arial"/>
          <w:color w:val="666666"/>
          <w:sz w:val="20"/>
          <w:szCs w:val="20"/>
        </w:rPr>
      </w:pPr>
      <w:ins w:id="395" w:author="Unknown">
        <w:r w:rsidRPr="00132200">
          <w:rPr>
            <w:rFonts w:ascii="Arial" w:eastAsia="Times New Roman" w:hAnsi="Arial" w:cs="Arial"/>
            <w:b/>
            <w:bCs/>
            <w:color w:val="666666"/>
            <w:sz w:val="20"/>
          </w:rPr>
          <w:t>66) Predict the output or error(s) for the following program:</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396" w:author="Unknown"/>
          <w:rFonts w:ascii="Arial" w:eastAsia="Times New Roman" w:hAnsi="Arial" w:cs="Arial"/>
          <w:color w:val="666666"/>
          <w:sz w:val="19"/>
          <w:szCs w:val="19"/>
        </w:rPr>
      </w:pPr>
      <w:proofErr w:type="gramStart"/>
      <w:ins w:id="397" w:author="Unknown">
        <w:r w:rsidRPr="00132200">
          <w:rPr>
            <w:rFonts w:ascii="Arial" w:eastAsia="Times New Roman" w:hAnsi="Arial" w:cs="Arial"/>
            <w:color w:val="666666"/>
            <w:sz w:val="19"/>
            <w:szCs w:val="19"/>
          </w:rPr>
          <w:t>void</w:t>
        </w:r>
        <w:proofErr w:type="gramEnd"/>
        <w:r w:rsidRPr="00132200">
          <w:rPr>
            <w:rFonts w:ascii="Arial" w:eastAsia="Times New Roman" w:hAnsi="Arial" w:cs="Arial"/>
            <w:color w:val="666666"/>
            <w:sz w:val="19"/>
            <w:szCs w:val="19"/>
          </w:rPr>
          <w:t xml:space="preserve"> main()</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const * p = 5;</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printf</w:t>
        </w:r>
        <w:proofErr w:type="spellEnd"/>
        <w:r w:rsidRPr="00132200">
          <w:rPr>
            <w:rFonts w:ascii="Arial" w:eastAsia="Times New Roman" w:hAnsi="Arial" w:cs="Arial"/>
            <w:color w:val="666666"/>
            <w:sz w:val="19"/>
            <w:szCs w:val="19"/>
          </w:rPr>
          <w:t>("%d",++(*p));</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398" w:author="Unknown"/>
          <w:rFonts w:ascii="Arial" w:eastAsia="Times New Roman" w:hAnsi="Arial" w:cs="Arial"/>
          <w:color w:val="666666"/>
          <w:sz w:val="20"/>
          <w:szCs w:val="20"/>
        </w:rPr>
      </w:pPr>
      <w:ins w:id="399" w:author="Unknown">
        <w:r w:rsidRPr="00132200">
          <w:rPr>
            <w:rFonts w:ascii="Arial" w:eastAsia="Times New Roman" w:hAnsi="Arial" w:cs="Arial"/>
            <w:color w:val="666666"/>
            <w:sz w:val="20"/>
            <w:szCs w:val="20"/>
          </w:rPr>
          <w:t>The above program will result in compilation error stating “Cannot modify a constant value”. Here p is a pointer to a constant integer. But in the next statement, we are trying to modify the value of that constant integer. It is not permissible in C and that is why it will give a compilation error.</w:t>
        </w:r>
      </w:ins>
    </w:p>
    <w:p w:rsidR="00132200" w:rsidRPr="00132200" w:rsidRDefault="00132200" w:rsidP="00132200">
      <w:pPr>
        <w:shd w:val="clear" w:color="auto" w:fill="FFFFFF"/>
        <w:spacing w:before="250" w:after="250" w:line="240" w:lineRule="auto"/>
        <w:rPr>
          <w:ins w:id="400" w:author="Unknown"/>
          <w:rFonts w:ascii="Arial" w:eastAsia="Times New Roman" w:hAnsi="Arial" w:cs="Arial"/>
          <w:color w:val="666666"/>
          <w:sz w:val="20"/>
          <w:szCs w:val="20"/>
        </w:rPr>
      </w:pPr>
      <w:ins w:id="401" w:author="Unknown">
        <w:r w:rsidRPr="00132200">
          <w:rPr>
            <w:rFonts w:ascii="Arial" w:eastAsia="Times New Roman" w:hAnsi="Arial" w:cs="Arial"/>
            <w:b/>
            <w:bCs/>
            <w:color w:val="666666"/>
            <w:sz w:val="20"/>
          </w:rPr>
          <w:t>67</w:t>
        </w:r>
        <w:proofErr w:type="gramStart"/>
        <w:r w:rsidRPr="00132200">
          <w:rPr>
            <w:rFonts w:ascii="Arial" w:eastAsia="Times New Roman" w:hAnsi="Arial" w:cs="Arial"/>
            <w:b/>
            <w:bCs/>
            <w:color w:val="666666"/>
            <w:sz w:val="20"/>
          </w:rPr>
          <w:t>)Guess</w:t>
        </w:r>
        <w:proofErr w:type="gramEnd"/>
        <w:r w:rsidRPr="00132200">
          <w:rPr>
            <w:rFonts w:ascii="Arial" w:eastAsia="Times New Roman" w:hAnsi="Arial" w:cs="Arial"/>
            <w:b/>
            <w:bCs/>
            <w:color w:val="666666"/>
            <w:sz w:val="20"/>
          </w:rPr>
          <w:t xml:space="preserve"> the output: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480" w:lineRule="auto"/>
        <w:ind w:left="25" w:right="25"/>
        <w:rPr>
          <w:ins w:id="402" w:author="Unknown"/>
          <w:rFonts w:ascii="Arial" w:eastAsia="Times New Roman" w:hAnsi="Arial" w:cs="Arial"/>
          <w:color w:val="666666"/>
          <w:sz w:val="19"/>
          <w:szCs w:val="19"/>
        </w:rPr>
      </w:pPr>
      <w:ins w:id="403" w:author="Unknown">
        <w:r w:rsidRPr="00132200">
          <w:rPr>
            <w:rFonts w:ascii="Arial" w:eastAsia="Times New Roman" w:hAnsi="Arial" w:cs="Arial"/>
            <w:color w:val="666666"/>
            <w:sz w:val="19"/>
            <w:szCs w:val="19"/>
          </w:rPr>
          <w:t>#include&lt;</w:t>
        </w:r>
        <w:proofErr w:type="spellStart"/>
        <w:r w:rsidRPr="00132200">
          <w:rPr>
            <w:rFonts w:ascii="Arial" w:eastAsia="Times New Roman" w:hAnsi="Arial" w:cs="Arial"/>
            <w:color w:val="666666"/>
            <w:sz w:val="19"/>
            <w:szCs w:val="19"/>
          </w:rPr>
          <w:t>stdio.h</w:t>
        </w:r>
        <w:proofErr w:type="spellEnd"/>
        <w:r w:rsidRPr="00132200">
          <w:rPr>
            <w:rFonts w:ascii="Arial" w:eastAsia="Times New Roman" w:hAnsi="Arial" w:cs="Arial"/>
            <w:color w:val="666666"/>
            <w:sz w:val="19"/>
            <w:szCs w:val="19"/>
          </w:rPr>
          <w:t>&gt;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line="480" w:lineRule="auto"/>
        <w:ind w:left="25" w:right="25"/>
        <w:rPr>
          <w:ins w:id="404" w:author="Unknown"/>
          <w:rFonts w:ascii="Arial" w:eastAsia="Times New Roman" w:hAnsi="Arial" w:cs="Arial"/>
          <w:color w:val="666666"/>
          <w:sz w:val="19"/>
          <w:szCs w:val="19"/>
        </w:rPr>
      </w:pPr>
      <w:proofErr w:type="gramStart"/>
      <w:ins w:id="405" w:author="Unknown">
        <w:r w:rsidRPr="00132200">
          <w:rPr>
            <w:rFonts w:ascii="Arial" w:eastAsia="Times New Roman" w:hAnsi="Arial" w:cs="Arial"/>
            <w:color w:val="666666"/>
            <w:sz w:val="19"/>
            <w:szCs w:val="19"/>
          </w:rPr>
          <w:t>main(</w:t>
        </w:r>
        <w:proofErr w:type="gramEnd"/>
        <w:r w:rsidRPr="00132200">
          <w:rPr>
            <w:rFonts w:ascii="Arial" w:eastAsia="Times New Roman" w:hAnsi="Arial" w:cs="Arial"/>
            <w:color w:val="666666"/>
            <w:sz w:val="19"/>
            <w:szCs w:val="19"/>
          </w:rPr>
          <w:t>)</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unsigned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 = 2;</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b = -10;</w:t>
        </w:r>
        <w:r w:rsidRPr="00132200">
          <w:rPr>
            <w:rFonts w:ascii="Arial" w:eastAsia="Times New Roman" w:hAnsi="Arial" w:cs="Arial"/>
            <w:color w:val="666666"/>
            <w:sz w:val="19"/>
            <w:szCs w:val="19"/>
          </w:rPr>
          <w:br/>
        </w:r>
        <w:r w:rsidRPr="00132200">
          <w:rPr>
            <w:rFonts w:ascii="Arial" w:eastAsia="Times New Roman" w:hAnsi="Arial" w:cs="Arial"/>
            <w:color w:val="666666"/>
            <w:sz w:val="19"/>
            <w:szCs w:val="19"/>
          </w:rPr>
          <w:lastRenderedPageBreak/>
          <w:t xml:space="preserve"> (a + b &gt; 0)?puts("greater than 0"):puts("less than 1");</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406" w:author="Unknown"/>
          <w:rFonts w:ascii="Arial" w:eastAsia="Times New Roman" w:hAnsi="Arial" w:cs="Arial"/>
          <w:color w:val="666666"/>
          <w:sz w:val="20"/>
          <w:szCs w:val="20"/>
        </w:rPr>
      </w:pPr>
      <w:ins w:id="407" w:author="Unknown">
        <w:r w:rsidRPr="00132200">
          <w:rPr>
            <w:rFonts w:ascii="Georgia" w:eastAsia="Times New Roman" w:hAnsi="Georgia" w:cs="Arial"/>
            <w:i/>
            <w:iCs/>
            <w:color w:val="666666"/>
            <w:sz w:val="20"/>
            <w:szCs w:val="20"/>
          </w:rPr>
          <w:t>Output - greater than 0</w:t>
        </w:r>
      </w:ins>
    </w:p>
    <w:p w:rsidR="00132200" w:rsidRPr="00132200" w:rsidRDefault="00132200" w:rsidP="00132200">
      <w:pPr>
        <w:shd w:val="clear" w:color="auto" w:fill="FFFFFF"/>
        <w:spacing w:before="250" w:after="250" w:line="240" w:lineRule="auto"/>
        <w:rPr>
          <w:ins w:id="408" w:author="Unknown"/>
          <w:rFonts w:ascii="Arial" w:eastAsia="Times New Roman" w:hAnsi="Arial" w:cs="Arial"/>
          <w:color w:val="666666"/>
          <w:sz w:val="20"/>
          <w:szCs w:val="20"/>
        </w:rPr>
      </w:pPr>
      <w:ins w:id="409" w:author="Unknown">
        <w:r w:rsidRPr="00132200">
          <w:rPr>
            <w:rFonts w:ascii="Arial" w:eastAsia="Times New Roman" w:hAnsi="Arial" w:cs="Arial"/>
            <w:color w:val="666666"/>
            <w:sz w:val="20"/>
            <w:szCs w:val="20"/>
          </w:rPr>
          <w:t xml:space="preserve">If you have guessed the answer wrong, then here is the explanation for you. </w:t>
        </w:r>
        <w:proofErr w:type="gramStart"/>
        <w:r w:rsidRPr="00132200">
          <w:rPr>
            <w:rFonts w:ascii="Arial" w:eastAsia="Times New Roman" w:hAnsi="Arial" w:cs="Arial"/>
            <w:color w:val="666666"/>
            <w:sz w:val="20"/>
            <w:szCs w:val="20"/>
          </w:rPr>
          <w:t>The a</w:t>
        </w:r>
        <w:proofErr w:type="gramEnd"/>
        <w:r w:rsidRPr="00132200">
          <w:rPr>
            <w:rFonts w:ascii="Arial" w:eastAsia="Times New Roman" w:hAnsi="Arial" w:cs="Arial"/>
            <w:color w:val="666666"/>
            <w:sz w:val="20"/>
            <w:szCs w:val="20"/>
          </w:rPr>
          <w:t xml:space="preserve"> + b is -8, if we do the math. But here the addition is between different integral types - one is unsigned </w:t>
        </w:r>
        <w:proofErr w:type="spellStart"/>
        <w:r w:rsidRPr="00132200">
          <w:rPr>
            <w:rFonts w:ascii="Arial" w:eastAsia="Times New Roman" w:hAnsi="Arial" w:cs="Arial"/>
            <w:color w:val="666666"/>
            <w:sz w:val="20"/>
            <w:szCs w:val="20"/>
          </w:rPr>
          <w:t>int</w:t>
        </w:r>
        <w:proofErr w:type="spellEnd"/>
        <w:r w:rsidRPr="00132200">
          <w:rPr>
            <w:rFonts w:ascii="Arial" w:eastAsia="Times New Roman" w:hAnsi="Arial" w:cs="Arial"/>
            <w:color w:val="666666"/>
            <w:sz w:val="20"/>
            <w:szCs w:val="20"/>
          </w:rPr>
          <w:t xml:space="preserve"> and another is int. So, all the operands in this addition are promoted to unsigned integer type and b turns to a positive number and eventually a big one. The outcome of the result is obviously greater than 0 and hence, this is the output.</w:t>
        </w:r>
      </w:ins>
    </w:p>
    <w:p w:rsidR="00132200" w:rsidRPr="00132200" w:rsidRDefault="00132200" w:rsidP="00132200">
      <w:pPr>
        <w:shd w:val="clear" w:color="auto" w:fill="FFFFFF"/>
        <w:spacing w:before="250" w:after="250" w:line="240" w:lineRule="auto"/>
        <w:rPr>
          <w:ins w:id="410" w:author="Unknown"/>
          <w:rFonts w:ascii="Arial" w:eastAsia="Times New Roman" w:hAnsi="Arial" w:cs="Arial"/>
          <w:color w:val="666666"/>
          <w:sz w:val="20"/>
          <w:szCs w:val="20"/>
        </w:rPr>
      </w:pPr>
      <w:ins w:id="411" w:author="Unknown">
        <w:r w:rsidRPr="00132200">
          <w:rPr>
            <w:rFonts w:ascii="Arial" w:eastAsia="Times New Roman" w:hAnsi="Arial" w:cs="Arial"/>
            <w:b/>
            <w:bCs/>
            <w:color w:val="666666"/>
            <w:sz w:val="20"/>
          </w:rPr>
          <w:t>68) Write a code fragment to set and clear only bit 3 of an integer.</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480" w:lineRule="auto"/>
        <w:ind w:left="25" w:right="25"/>
        <w:rPr>
          <w:ins w:id="412" w:author="Unknown"/>
          <w:rFonts w:ascii="Arial" w:eastAsia="Times New Roman" w:hAnsi="Arial" w:cs="Arial"/>
          <w:color w:val="666666"/>
          <w:sz w:val="19"/>
          <w:szCs w:val="19"/>
        </w:rPr>
      </w:pPr>
      <w:ins w:id="413" w:author="Unknown">
        <w:r w:rsidRPr="00132200">
          <w:rPr>
            <w:rFonts w:ascii="Arial" w:eastAsia="Times New Roman" w:hAnsi="Arial" w:cs="Arial"/>
            <w:color w:val="666666"/>
            <w:sz w:val="19"/>
            <w:szCs w:val="19"/>
          </w:rPr>
          <w:t xml:space="preserve">#define </w:t>
        </w:r>
        <w:proofErr w:type="gramStart"/>
        <w:r w:rsidRPr="00132200">
          <w:rPr>
            <w:rFonts w:ascii="Arial" w:eastAsia="Times New Roman" w:hAnsi="Arial" w:cs="Arial"/>
            <w:color w:val="666666"/>
            <w:sz w:val="19"/>
            <w:szCs w:val="19"/>
          </w:rPr>
          <w:t>BIT(</w:t>
        </w:r>
        <w:proofErr w:type="gramEnd"/>
        <w:r w:rsidRPr="00132200">
          <w:rPr>
            <w:rFonts w:ascii="Arial" w:eastAsia="Times New Roman" w:hAnsi="Arial" w:cs="Arial"/>
            <w:color w:val="666666"/>
            <w:sz w:val="19"/>
            <w:szCs w:val="19"/>
          </w:rPr>
          <w:t>n) (0x1 &lt;&lt; n)</w:t>
        </w:r>
        <w:r w:rsidRPr="00132200">
          <w:rPr>
            <w:rFonts w:ascii="Arial" w:eastAsia="Times New Roman" w:hAnsi="Arial" w:cs="Arial"/>
            <w:color w:val="666666"/>
            <w:sz w:val="19"/>
            <w:szCs w:val="19"/>
          </w:rPr>
          <w:br/>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w:t>
        </w:r>
        <w:r w:rsidRPr="00132200">
          <w:rPr>
            <w:rFonts w:ascii="Arial" w:eastAsia="Times New Roman" w:hAnsi="Arial" w:cs="Arial"/>
            <w:color w:val="666666"/>
            <w:sz w:val="19"/>
            <w:szCs w:val="19"/>
          </w:rPr>
          <w:br/>
          <w:t>void SetBit3()</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a |= BIT(3);</w:t>
        </w:r>
        <w:r w:rsidRPr="00132200">
          <w:rPr>
            <w:rFonts w:ascii="Arial" w:eastAsia="Times New Roman" w:hAnsi="Arial" w:cs="Arial"/>
            <w:color w:val="666666"/>
            <w:sz w:val="19"/>
            <w:szCs w:val="19"/>
          </w:rPr>
          <w:br/>
          <w: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5" w:line="480" w:lineRule="auto"/>
        <w:ind w:left="25" w:right="25"/>
        <w:rPr>
          <w:ins w:id="414" w:author="Unknown"/>
          <w:rFonts w:ascii="Arial" w:eastAsia="Times New Roman" w:hAnsi="Arial" w:cs="Arial"/>
          <w:color w:val="666666"/>
          <w:sz w:val="19"/>
          <w:szCs w:val="19"/>
        </w:rPr>
      </w:pPr>
      <w:ins w:id="415" w:author="Unknown">
        <w:r w:rsidRPr="00132200">
          <w:rPr>
            <w:rFonts w:ascii="Arial" w:eastAsia="Times New Roman" w:hAnsi="Arial" w:cs="Arial"/>
            <w:color w:val="666666"/>
            <w:sz w:val="19"/>
            <w:szCs w:val="19"/>
          </w:rPr>
          <w:br/>
        </w:r>
        <w:proofErr w:type="gramStart"/>
        <w:r w:rsidRPr="00132200">
          <w:rPr>
            <w:rFonts w:ascii="Arial" w:eastAsia="Times New Roman" w:hAnsi="Arial" w:cs="Arial"/>
            <w:color w:val="666666"/>
            <w:sz w:val="19"/>
            <w:szCs w:val="19"/>
          </w:rPr>
          <w:t>void</w:t>
        </w:r>
        <w:proofErr w:type="gramEnd"/>
        <w:r w:rsidRPr="00132200">
          <w:rPr>
            <w:rFonts w:ascii="Arial" w:eastAsia="Times New Roman" w:hAnsi="Arial" w:cs="Arial"/>
            <w:color w:val="666666"/>
            <w:sz w:val="19"/>
            <w:szCs w:val="19"/>
          </w:rPr>
          <w:t xml:space="preserve"> ClearBit3()</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a &amp;= ~BIT(3);</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416" w:author="Unknown"/>
          <w:rFonts w:ascii="Arial" w:eastAsia="Times New Roman" w:hAnsi="Arial" w:cs="Arial"/>
          <w:color w:val="666666"/>
          <w:sz w:val="20"/>
          <w:szCs w:val="20"/>
        </w:rPr>
      </w:pPr>
      <w:ins w:id="417" w:author="Unknown">
        <w:r w:rsidRPr="00132200">
          <w:rPr>
            <w:rFonts w:ascii="Arial" w:eastAsia="Times New Roman" w:hAnsi="Arial" w:cs="Arial"/>
            <w:b/>
            <w:bCs/>
            <w:color w:val="666666"/>
            <w:sz w:val="20"/>
          </w:rPr>
          <w:t>69) What is wrong with this code?</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418" w:author="Unknown"/>
          <w:rFonts w:ascii="Arial" w:eastAsia="Times New Roman" w:hAnsi="Arial" w:cs="Arial"/>
          <w:color w:val="666666"/>
          <w:sz w:val="19"/>
          <w:szCs w:val="19"/>
        </w:rPr>
      </w:pPr>
      <w:proofErr w:type="spellStart"/>
      <w:proofErr w:type="gramStart"/>
      <w:ins w:id="419" w:author="Unknown">
        <w:r w:rsidRPr="00132200">
          <w:rPr>
            <w:rFonts w:ascii="Arial" w:eastAsia="Times New Roman" w:hAnsi="Arial" w:cs="Arial"/>
            <w:color w:val="666666"/>
            <w:sz w:val="19"/>
            <w:szCs w:val="19"/>
          </w:rPr>
          <w:t>int</w:t>
        </w:r>
        <w:proofErr w:type="spellEnd"/>
        <w:proofErr w:type="gramEnd"/>
        <w:r w:rsidRPr="00132200">
          <w:rPr>
            <w:rFonts w:ascii="Arial" w:eastAsia="Times New Roman" w:hAnsi="Arial" w:cs="Arial"/>
            <w:color w:val="666666"/>
            <w:sz w:val="19"/>
            <w:szCs w:val="19"/>
          </w:rPr>
          <w:t xml:space="preserve"> square(volatile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*p)</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return *p * *p;</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420" w:author="Unknown"/>
          <w:rFonts w:ascii="Arial" w:eastAsia="Times New Roman" w:hAnsi="Arial" w:cs="Arial"/>
          <w:color w:val="666666"/>
          <w:sz w:val="20"/>
          <w:szCs w:val="20"/>
        </w:rPr>
      </w:pPr>
      <w:ins w:id="421" w:author="Unknown">
        <w:r w:rsidRPr="00132200">
          <w:rPr>
            <w:rFonts w:ascii="Arial" w:eastAsia="Times New Roman" w:hAnsi="Arial" w:cs="Arial"/>
            <w:color w:val="666666"/>
            <w:sz w:val="20"/>
            <w:szCs w:val="20"/>
          </w:rPr>
          <w:t>The intention of the above code is to return the square of the integer pointed by the pointer p. Since it is volatile, the value of the integer may have changed suddenly and will result in something else which will looks like the result of the multiplication of two different integers. To work as expected, the code needs to be modified like this. </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422" w:author="Unknown"/>
          <w:rFonts w:ascii="Arial" w:eastAsia="Times New Roman" w:hAnsi="Arial" w:cs="Arial"/>
          <w:color w:val="666666"/>
          <w:sz w:val="19"/>
          <w:szCs w:val="19"/>
        </w:rPr>
      </w:pPr>
      <w:proofErr w:type="spellStart"/>
      <w:proofErr w:type="gramStart"/>
      <w:ins w:id="423" w:author="Unknown">
        <w:r w:rsidRPr="00132200">
          <w:rPr>
            <w:rFonts w:ascii="Arial" w:eastAsia="Times New Roman" w:hAnsi="Arial" w:cs="Arial"/>
            <w:color w:val="666666"/>
            <w:sz w:val="19"/>
            <w:szCs w:val="19"/>
          </w:rPr>
          <w:lastRenderedPageBreak/>
          <w:t>int</w:t>
        </w:r>
        <w:proofErr w:type="spellEnd"/>
        <w:proofErr w:type="gramEnd"/>
        <w:r w:rsidRPr="00132200">
          <w:rPr>
            <w:rFonts w:ascii="Arial" w:eastAsia="Times New Roman" w:hAnsi="Arial" w:cs="Arial"/>
            <w:color w:val="666666"/>
            <w:sz w:val="19"/>
            <w:szCs w:val="19"/>
          </w:rPr>
          <w:t xml:space="preserve"> square(volatile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*p)</w:t>
        </w:r>
        <w:r w:rsidRPr="00132200">
          <w:rPr>
            <w:rFonts w:ascii="Arial" w:eastAsia="Times New Roman" w:hAnsi="Arial" w:cs="Arial"/>
            <w:color w:val="666666"/>
            <w:sz w:val="19"/>
            <w:szCs w:val="19"/>
          </w:rPr>
          <w:br/>
          <w:t>{</w:t>
        </w:r>
        <w:r w:rsidRPr="00132200">
          <w:rPr>
            <w:rFonts w:ascii="Arial" w:eastAsia="Times New Roman" w:hAnsi="Arial" w:cs="Arial"/>
            <w:color w:val="666666"/>
            <w:sz w:val="19"/>
            <w:szCs w:val="19"/>
          </w:rPr>
          <w:br/>
          <w:t xml:space="preserve">   </w:t>
        </w:r>
        <w:proofErr w:type="spellStart"/>
        <w:r w:rsidRPr="00132200">
          <w:rPr>
            <w:rFonts w:ascii="Arial" w:eastAsia="Times New Roman" w:hAnsi="Arial" w:cs="Arial"/>
            <w:color w:val="666666"/>
            <w:sz w:val="19"/>
            <w:szCs w:val="19"/>
          </w:rPr>
          <w:t>int</w:t>
        </w:r>
        <w:proofErr w:type="spellEnd"/>
        <w:r w:rsidRPr="00132200">
          <w:rPr>
            <w:rFonts w:ascii="Arial" w:eastAsia="Times New Roman" w:hAnsi="Arial" w:cs="Arial"/>
            <w:color w:val="666666"/>
            <w:sz w:val="19"/>
            <w:szCs w:val="19"/>
          </w:rPr>
          <w:t xml:space="preserve"> a = *p;</w:t>
        </w:r>
        <w:r w:rsidRPr="00132200">
          <w:rPr>
            <w:rFonts w:ascii="Arial" w:eastAsia="Times New Roman" w:hAnsi="Arial" w:cs="Arial"/>
            <w:color w:val="666666"/>
            <w:sz w:val="19"/>
            <w:szCs w:val="19"/>
          </w:rPr>
          <w:br/>
          <w:t xml:space="preserve">   return a*a;</w:t>
        </w:r>
        <w:r w:rsidRPr="00132200">
          <w:rPr>
            <w:rFonts w:ascii="Arial" w:eastAsia="Times New Roman" w:hAnsi="Arial" w:cs="Arial"/>
            <w:color w:val="666666"/>
            <w:sz w:val="19"/>
            <w:szCs w:val="19"/>
          </w:rPr>
          <w:br/>
          <w:t>}</w:t>
        </w:r>
      </w:ins>
    </w:p>
    <w:p w:rsidR="00132200" w:rsidRPr="00132200" w:rsidRDefault="00132200" w:rsidP="00132200">
      <w:pPr>
        <w:shd w:val="clear" w:color="auto" w:fill="FFFFFF"/>
        <w:spacing w:before="250" w:after="250" w:line="240" w:lineRule="auto"/>
        <w:rPr>
          <w:ins w:id="424" w:author="Unknown"/>
          <w:rFonts w:ascii="Arial" w:eastAsia="Times New Roman" w:hAnsi="Arial" w:cs="Arial"/>
          <w:color w:val="666666"/>
          <w:sz w:val="20"/>
          <w:szCs w:val="20"/>
        </w:rPr>
      </w:pPr>
      <w:ins w:id="425" w:author="Unknown">
        <w:r w:rsidRPr="00132200">
          <w:rPr>
            <w:rFonts w:ascii="Arial" w:eastAsia="Times New Roman" w:hAnsi="Arial" w:cs="Arial"/>
            <w:b/>
            <w:bCs/>
            <w:color w:val="666666"/>
            <w:sz w:val="20"/>
          </w:rPr>
          <w:t>70) Is the code fragment given below is correct? If so what is the output?</w:t>
        </w:r>
      </w:ins>
    </w:p>
    <w:p w:rsidR="00132200" w:rsidRPr="00132200" w:rsidRDefault="00132200" w:rsidP="00132200">
      <w:pPr>
        <w:pBdr>
          <w:left w:val="single" w:sz="12" w:space="13"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25" w:right="25"/>
        <w:rPr>
          <w:ins w:id="426" w:author="Unknown"/>
          <w:rFonts w:ascii="Arial" w:eastAsia="Times New Roman" w:hAnsi="Arial" w:cs="Arial"/>
          <w:color w:val="666666"/>
          <w:sz w:val="19"/>
          <w:szCs w:val="19"/>
        </w:rPr>
      </w:pPr>
      <w:proofErr w:type="spellStart"/>
      <w:proofErr w:type="gramStart"/>
      <w:ins w:id="427" w:author="Unknown">
        <w:r w:rsidRPr="00132200">
          <w:rPr>
            <w:rFonts w:ascii="Arial" w:eastAsia="Times New Roman" w:hAnsi="Arial" w:cs="Arial"/>
            <w:color w:val="666666"/>
            <w:sz w:val="19"/>
            <w:szCs w:val="19"/>
          </w:rPr>
          <w:t>int</w:t>
        </w:r>
        <w:proofErr w:type="spellEnd"/>
        <w:proofErr w:type="gramEnd"/>
        <w:r w:rsidRPr="00132200">
          <w:rPr>
            <w:rFonts w:ascii="Arial" w:eastAsia="Times New Roman" w:hAnsi="Arial" w:cs="Arial"/>
            <w:color w:val="666666"/>
            <w:sz w:val="19"/>
            <w:szCs w:val="19"/>
          </w:rPr>
          <w:t xml:space="preserve"> </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 xml:space="preserve"> = 2, j = 3, res;</w:t>
        </w:r>
        <w:r w:rsidRPr="00132200">
          <w:rPr>
            <w:rFonts w:ascii="Arial" w:eastAsia="Times New Roman" w:hAnsi="Arial" w:cs="Arial"/>
            <w:color w:val="666666"/>
            <w:sz w:val="19"/>
            <w:szCs w:val="19"/>
          </w:rPr>
          <w:br/>
          <w:t xml:space="preserve">res = </w:t>
        </w:r>
        <w:proofErr w:type="spellStart"/>
        <w:r w:rsidRPr="00132200">
          <w:rPr>
            <w:rFonts w:ascii="Arial" w:eastAsia="Times New Roman" w:hAnsi="Arial" w:cs="Arial"/>
            <w:color w:val="666666"/>
            <w:sz w:val="19"/>
            <w:szCs w:val="19"/>
          </w:rPr>
          <w:t>i</w:t>
        </w:r>
        <w:proofErr w:type="spellEnd"/>
        <w:r w:rsidRPr="00132200">
          <w:rPr>
            <w:rFonts w:ascii="Arial" w:eastAsia="Times New Roman" w:hAnsi="Arial" w:cs="Arial"/>
            <w:color w:val="666666"/>
            <w:sz w:val="19"/>
            <w:szCs w:val="19"/>
          </w:rPr>
          <w:t>+++j;</w:t>
        </w:r>
      </w:ins>
    </w:p>
    <w:p w:rsidR="00132200" w:rsidRPr="00132200" w:rsidRDefault="00132200" w:rsidP="00132200">
      <w:pPr>
        <w:shd w:val="clear" w:color="auto" w:fill="FFFFFF"/>
        <w:spacing w:before="250" w:after="250" w:line="240" w:lineRule="auto"/>
        <w:rPr>
          <w:ins w:id="428" w:author="Unknown"/>
          <w:rFonts w:ascii="Arial" w:eastAsia="Times New Roman" w:hAnsi="Arial" w:cs="Arial"/>
          <w:color w:val="666666"/>
          <w:sz w:val="20"/>
          <w:szCs w:val="20"/>
        </w:rPr>
      </w:pPr>
      <w:ins w:id="429" w:author="Unknown">
        <w:r w:rsidRPr="00132200">
          <w:rPr>
            <w:rFonts w:ascii="Arial" w:eastAsia="Times New Roman" w:hAnsi="Arial" w:cs="Arial"/>
            <w:color w:val="666666"/>
            <w:sz w:val="20"/>
            <w:szCs w:val="20"/>
          </w:rPr>
          <w:t xml:space="preserve">The above code is correct, but little bit confusing. It is better not to follow this type of coding style. The compiler will interpret above statement as “res = </w:t>
        </w:r>
        <w:proofErr w:type="spellStart"/>
        <w:r w:rsidRPr="00132200">
          <w:rPr>
            <w:rFonts w:ascii="Arial" w:eastAsia="Times New Roman" w:hAnsi="Arial" w:cs="Arial"/>
            <w:color w:val="666666"/>
            <w:sz w:val="20"/>
            <w:szCs w:val="20"/>
          </w:rPr>
          <w:t>i</w:t>
        </w:r>
        <w:proofErr w:type="spellEnd"/>
        <w:r w:rsidRPr="00132200">
          <w:rPr>
            <w:rFonts w:ascii="Arial" w:eastAsia="Times New Roman" w:hAnsi="Arial" w:cs="Arial"/>
            <w:color w:val="666666"/>
            <w:sz w:val="20"/>
            <w:szCs w:val="20"/>
          </w:rPr>
          <w:t xml:space="preserve">++ + j”. So the </w:t>
        </w:r>
        <w:proofErr w:type="spellStart"/>
        <w:r w:rsidRPr="00132200">
          <w:rPr>
            <w:rFonts w:ascii="Arial" w:eastAsia="Times New Roman" w:hAnsi="Arial" w:cs="Arial"/>
            <w:color w:val="666666"/>
            <w:sz w:val="20"/>
            <w:szCs w:val="20"/>
          </w:rPr>
          <w:t>res</w:t>
        </w:r>
        <w:proofErr w:type="spellEnd"/>
        <w:r w:rsidRPr="00132200">
          <w:rPr>
            <w:rFonts w:ascii="Arial" w:eastAsia="Times New Roman" w:hAnsi="Arial" w:cs="Arial"/>
            <w:color w:val="666666"/>
            <w:sz w:val="20"/>
            <w:szCs w:val="20"/>
          </w:rPr>
          <w:t xml:space="preserve"> will get value 5 and </w:t>
        </w:r>
        <w:proofErr w:type="spellStart"/>
        <w:r w:rsidRPr="00132200">
          <w:rPr>
            <w:rFonts w:ascii="Arial" w:eastAsia="Times New Roman" w:hAnsi="Arial" w:cs="Arial"/>
            <w:color w:val="666666"/>
            <w:sz w:val="20"/>
            <w:szCs w:val="20"/>
          </w:rPr>
          <w:t>i</w:t>
        </w:r>
        <w:proofErr w:type="spellEnd"/>
        <w:r w:rsidRPr="00132200">
          <w:rPr>
            <w:rFonts w:ascii="Arial" w:eastAsia="Times New Roman" w:hAnsi="Arial" w:cs="Arial"/>
            <w:color w:val="666666"/>
            <w:sz w:val="20"/>
            <w:szCs w:val="20"/>
          </w:rPr>
          <w:t xml:space="preserve"> after this will be 3.</w:t>
        </w:r>
      </w:ins>
    </w:p>
    <w:p w:rsidR="00132200" w:rsidRPr="00132200" w:rsidRDefault="00132200">
      <w:pPr>
        <w:rPr>
          <w:b/>
          <w:color w:val="4F81BD" w:themeColor="accent1"/>
          <w:u w:val="single"/>
        </w:rPr>
      </w:pPr>
    </w:p>
    <w:sectPr w:rsidR="00132200" w:rsidRPr="00132200" w:rsidSect="00873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C0F03"/>
    <w:multiLevelType w:val="multilevel"/>
    <w:tmpl w:val="1DB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B4051D"/>
    <w:multiLevelType w:val="multilevel"/>
    <w:tmpl w:val="9D4A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545CF"/>
    <w:multiLevelType w:val="multilevel"/>
    <w:tmpl w:val="A19C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92360"/>
    <w:multiLevelType w:val="multilevel"/>
    <w:tmpl w:val="8CA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829D6"/>
    <w:multiLevelType w:val="multilevel"/>
    <w:tmpl w:val="434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741F2A"/>
    <w:multiLevelType w:val="multilevel"/>
    <w:tmpl w:val="6E24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745F7"/>
    <w:multiLevelType w:val="multilevel"/>
    <w:tmpl w:val="F3E8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555F1"/>
    <w:multiLevelType w:val="multilevel"/>
    <w:tmpl w:val="826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2"/>
  </w:num>
  <w:num w:numId="5">
    <w:abstractNumId w:val="0"/>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2200"/>
    <w:rsid w:val="00132200"/>
    <w:rsid w:val="00873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3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2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200"/>
    <w:rPr>
      <w:b/>
      <w:bCs/>
    </w:rPr>
  </w:style>
  <w:style w:type="character" w:styleId="Emphasis">
    <w:name w:val="Emphasis"/>
    <w:basedOn w:val="DefaultParagraphFont"/>
    <w:uiPriority w:val="20"/>
    <w:qFormat/>
    <w:rsid w:val="00132200"/>
    <w:rPr>
      <w:i/>
      <w:iCs/>
    </w:rPr>
  </w:style>
  <w:style w:type="paragraph" w:customStyle="1" w:styleId="blankp">
    <w:name w:val="blankp"/>
    <w:basedOn w:val="Normal"/>
    <w:rsid w:val="001322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2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9952644">
      <w:bodyDiv w:val="1"/>
      <w:marLeft w:val="0"/>
      <w:marRight w:val="0"/>
      <w:marTop w:val="0"/>
      <w:marBottom w:val="0"/>
      <w:divBdr>
        <w:top w:val="none" w:sz="0" w:space="0" w:color="auto"/>
        <w:left w:val="none" w:sz="0" w:space="0" w:color="auto"/>
        <w:bottom w:val="none" w:sz="0" w:space="0" w:color="auto"/>
        <w:right w:val="none" w:sz="0" w:space="0" w:color="auto"/>
      </w:divBdr>
      <w:divsChild>
        <w:div w:id="1159690551">
          <w:marLeft w:val="0"/>
          <w:marRight w:val="0"/>
          <w:marTop w:val="250"/>
          <w:marBottom w:val="250"/>
          <w:divBdr>
            <w:top w:val="none" w:sz="0" w:space="0" w:color="auto"/>
            <w:left w:val="none" w:sz="0" w:space="0" w:color="auto"/>
            <w:bottom w:val="none" w:sz="0" w:space="0" w:color="auto"/>
            <w:right w:val="none" w:sz="0" w:space="0" w:color="auto"/>
          </w:divBdr>
        </w:div>
        <w:div w:id="1752895561">
          <w:marLeft w:val="0"/>
          <w:marRight w:val="0"/>
          <w:marTop w:val="250"/>
          <w:marBottom w:val="250"/>
          <w:divBdr>
            <w:top w:val="none" w:sz="0" w:space="0" w:color="auto"/>
            <w:left w:val="none" w:sz="0" w:space="0" w:color="auto"/>
            <w:bottom w:val="none" w:sz="0" w:space="0" w:color="auto"/>
            <w:right w:val="none" w:sz="0" w:space="0" w:color="auto"/>
          </w:divBdr>
        </w:div>
        <w:div w:id="1510100074">
          <w:marLeft w:val="0"/>
          <w:marRight w:val="0"/>
          <w:marTop w:val="250"/>
          <w:marBottom w:val="250"/>
          <w:divBdr>
            <w:top w:val="none" w:sz="0" w:space="0" w:color="auto"/>
            <w:left w:val="none" w:sz="0" w:space="0" w:color="auto"/>
            <w:bottom w:val="none" w:sz="0" w:space="0" w:color="auto"/>
            <w:right w:val="none" w:sz="0" w:space="0" w:color="auto"/>
          </w:divBdr>
        </w:div>
      </w:divsChild>
    </w:div>
    <w:div w:id="526914943">
      <w:bodyDiv w:val="1"/>
      <w:marLeft w:val="0"/>
      <w:marRight w:val="0"/>
      <w:marTop w:val="0"/>
      <w:marBottom w:val="0"/>
      <w:divBdr>
        <w:top w:val="none" w:sz="0" w:space="0" w:color="auto"/>
        <w:left w:val="none" w:sz="0" w:space="0" w:color="auto"/>
        <w:bottom w:val="none" w:sz="0" w:space="0" w:color="auto"/>
        <w:right w:val="none" w:sz="0" w:space="0" w:color="auto"/>
      </w:divBdr>
      <w:divsChild>
        <w:div w:id="1216547729">
          <w:marLeft w:val="0"/>
          <w:marRight w:val="0"/>
          <w:marTop w:val="0"/>
          <w:marBottom w:val="0"/>
          <w:divBdr>
            <w:top w:val="none" w:sz="0" w:space="0" w:color="auto"/>
            <w:left w:val="none" w:sz="0" w:space="0" w:color="auto"/>
            <w:bottom w:val="none" w:sz="0" w:space="0" w:color="auto"/>
            <w:right w:val="none" w:sz="0" w:space="0" w:color="auto"/>
          </w:divBdr>
          <w:divsChild>
            <w:div w:id="361132067">
              <w:marLeft w:val="0"/>
              <w:marRight w:val="0"/>
              <w:marTop w:val="250"/>
              <w:marBottom w:val="250"/>
              <w:divBdr>
                <w:top w:val="none" w:sz="0" w:space="0" w:color="auto"/>
                <w:left w:val="none" w:sz="0" w:space="0" w:color="auto"/>
                <w:bottom w:val="none" w:sz="0" w:space="0" w:color="auto"/>
                <w:right w:val="none" w:sz="0" w:space="0" w:color="auto"/>
              </w:divBdr>
            </w:div>
            <w:div w:id="653409582">
              <w:marLeft w:val="0"/>
              <w:marRight w:val="0"/>
              <w:marTop w:val="250"/>
              <w:marBottom w:val="250"/>
              <w:divBdr>
                <w:top w:val="none" w:sz="0" w:space="0" w:color="auto"/>
                <w:left w:val="none" w:sz="0" w:space="0" w:color="auto"/>
                <w:bottom w:val="none" w:sz="0" w:space="0" w:color="auto"/>
                <w:right w:val="none" w:sz="0" w:space="0" w:color="auto"/>
              </w:divBdr>
            </w:div>
            <w:div w:id="650792665">
              <w:marLeft w:val="0"/>
              <w:marRight w:val="0"/>
              <w:marTop w:val="250"/>
              <w:marBottom w:val="250"/>
              <w:divBdr>
                <w:top w:val="none" w:sz="0" w:space="0" w:color="auto"/>
                <w:left w:val="none" w:sz="0" w:space="0" w:color="auto"/>
                <w:bottom w:val="none" w:sz="0" w:space="0" w:color="auto"/>
                <w:right w:val="none" w:sz="0" w:space="0" w:color="auto"/>
              </w:divBdr>
            </w:div>
            <w:div w:id="2078820640">
              <w:marLeft w:val="0"/>
              <w:marRight w:val="0"/>
              <w:marTop w:val="250"/>
              <w:marBottom w:val="250"/>
              <w:divBdr>
                <w:top w:val="none" w:sz="0" w:space="0" w:color="auto"/>
                <w:left w:val="none" w:sz="0" w:space="0" w:color="auto"/>
                <w:bottom w:val="none" w:sz="0" w:space="0" w:color="auto"/>
                <w:right w:val="none" w:sz="0" w:space="0" w:color="auto"/>
              </w:divBdr>
            </w:div>
            <w:div w:id="1554123438">
              <w:marLeft w:val="0"/>
              <w:marRight w:val="0"/>
              <w:marTop w:val="250"/>
              <w:marBottom w:val="250"/>
              <w:divBdr>
                <w:top w:val="none" w:sz="0" w:space="0" w:color="auto"/>
                <w:left w:val="none" w:sz="0" w:space="0" w:color="auto"/>
                <w:bottom w:val="none" w:sz="0" w:space="0" w:color="auto"/>
                <w:right w:val="none" w:sz="0" w:space="0" w:color="auto"/>
              </w:divBdr>
            </w:div>
            <w:div w:id="983854755">
              <w:marLeft w:val="0"/>
              <w:marRight w:val="0"/>
              <w:marTop w:val="250"/>
              <w:marBottom w:val="250"/>
              <w:divBdr>
                <w:top w:val="none" w:sz="0" w:space="0" w:color="auto"/>
                <w:left w:val="none" w:sz="0" w:space="0" w:color="auto"/>
                <w:bottom w:val="none" w:sz="0" w:space="0" w:color="auto"/>
                <w:right w:val="none" w:sz="0" w:space="0" w:color="auto"/>
              </w:divBdr>
            </w:div>
            <w:div w:id="245724094">
              <w:marLeft w:val="0"/>
              <w:marRight w:val="0"/>
              <w:marTop w:val="250"/>
              <w:marBottom w:val="250"/>
              <w:divBdr>
                <w:top w:val="none" w:sz="0" w:space="0" w:color="auto"/>
                <w:left w:val="none" w:sz="0" w:space="0" w:color="auto"/>
                <w:bottom w:val="none" w:sz="0" w:space="0" w:color="auto"/>
                <w:right w:val="none" w:sz="0" w:space="0" w:color="auto"/>
              </w:divBdr>
            </w:div>
            <w:div w:id="1766730153">
              <w:marLeft w:val="0"/>
              <w:marRight w:val="0"/>
              <w:marTop w:val="250"/>
              <w:marBottom w:val="250"/>
              <w:divBdr>
                <w:top w:val="none" w:sz="0" w:space="0" w:color="auto"/>
                <w:left w:val="none" w:sz="0" w:space="0" w:color="auto"/>
                <w:bottom w:val="none" w:sz="0" w:space="0" w:color="auto"/>
                <w:right w:val="none" w:sz="0" w:space="0" w:color="auto"/>
              </w:divBdr>
            </w:div>
            <w:div w:id="1149057566">
              <w:marLeft w:val="0"/>
              <w:marRight w:val="0"/>
              <w:marTop w:val="250"/>
              <w:marBottom w:val="250"/>
              <w:divBdr>
                <w:top w:val="none" w:sz="0" w:space="0" w:color="auto"/>
                <w:left w:val="none" w:sz="0" w:space="0" w:color="auto"/>
                <w:bottom w:val="none" w:sz="0" w:space="0" w:color="auto"/>
                <w:right w:val="none" w:sz="0" w:space="0" w:color="auto"/>
              </w:divBdr>
            </w:div>
            <w:div w:id="1013919463">
              <w:marLeft w:val="0"/>
              <w:marRight w:val="0"/>
              <w:marTop w:val="250"/>
              <w:marBottom w:val="250"/>
              <w:divBdr>
                <w:top w:val="none" w:sz="0" w:space="0" w:color="auto"/>
                <w:left w:val="none" w:sz="0" w:space="0" w:color="auto"/>
                <w:bottom w:val="none" w:sz="0" w:space="0" w:color="auto"/>
                <w:right w:val="none" w:sz="0" w:space="0" w:color="auto"/>
              </w:divBdr>
            </w:div>
            <w:div w:id="1925533657">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 w:id="855537185">
      <w:bodyDiv w:val="1"/>
      <w:marLeft w:val="0"/>
      <w:marRight w:val="0"/>
      <w:marTop w:val="0"/>
      <w:marBottom w:val="0"/>
      <w:divBdr>
        <w:top w:val="none" w:sz="0" w:space="0" w:color="auto"/>
        <w:left w:val="none" w:sz="0" w:space="0" w:color="auto"/>
        <w:bottom w:val="none" w:sz="0" w:space="0" w:color="auto"/>
        <w:right w:val="none" w:sz="0" w:space="0" w:color="auto"/>
      </w:divBdr>
      <w:divsChild>
        <w:div w:id="90667026">
          <w:marLeft w:val="0"/>
          <w:marRight w:val="0"/>
          <w:marTop w:val="250"/>
          <w:marBottom w:val="250"/>
          <w:divBdr>
            <w:top w:val="none" w:sz="0" w:space="0" w:color="auto"/>
            <w:left w:val="none" w:sz="0" w:space="0" w:color="auto"/>
            <w:bottom w:val="none" w:sz="0" w:space="0" w:color="auto"/>
            <w:right w:val="none" w:sz="0" w:space="0" w:color="auto"/>
          </w:divBdr>
        </w:div>
        <w:div w:id="2058434669">
          <w:marLeft w:val="0"/>
          <w:marRight w:val="0"/>
          <w:marTop w:val="250"/>
          <w:marBottom w:val="250"/>
          <w:divBdr>
            <w:top w:val="none" w:sz="0" w:space="0" w:color="auto"/>
            <w:left w:val="none" w:sz="0" w:space="0" w:color="auto"/>
            <w:bottom w:val="none" w:sz="0" w:space="0" w:color="auto"/>
            <w:right w:val="none" w:sz="0" w:space="0" w:color="auto"/>
          </w:divBdr>
        </w:div>
        <w:div w:id="1012103535">
          <w:marLeft w:val="0"/>
          <w:marRight w:val="0"/>
          <w:marTop w:val="250"/>
          <w:marBottom w:val="250"/>
          <w:divBdr>
            <w:top w:val="none" w:sz="0" w:space="0" w:color="auto"/>
            <w:left w:val="none" w:sz="0" w:space="0" w:color="auto"/>
            <w:bottom w:val="none" w:sz="0" w:space="0" w:color="auto"/>
            <w:right w:val="none" w:sz="0" w:space="0" w:color="auto"/>
          </w:divBdr>
        </w:div>
        <w:div w:id="1223522821">
          <w:marLeft w:val="0"/>
          <w:marRight w:val="0"/>
          <w:marTop w:val="250"/>
          <w:marBottom w:val="250"/>
          <w:divBdr>
            <w:top w:val="none" w:sz="0" w:space="0" w:color="auto"/>
            <w:left w:val="none" w:sz="0" w:space="0" w:color="auto"/>
            <w:bottom w:val="none" w:sz="0" w:space="0" w:color="auto"/>
            <w:right w:val="none" w:sz="0" w:space="0" w:color="auto"/>
          </w:divBdr>
        </w:div>
      </w:divsChild>
    </w:div>
    <w:div w:id="1255479873">
      <w:bodyDiv w:val="1"/>
      <w:marLeft w:val="0"/>
      <w:marRight w:val="0"/>
      <w:marTop w:val="0"/>
      <w:marBottom w:val="0"/>
      <w:divBdr>
        <w:top w:val="none" w:sz="0" w:space="0" w:color="auto"/>
        <w:left w:val="none" w:sz="0" w:space="0" w:color="auto"/>
        <w:bottom w:val="none" w:sz="0" w:space="0" w:color="auto"/>
        <w:right w:val="none" w:sz="0" w:space="0" w:color="auto"/>
      </w:divBdr>
      <w:divsChild>
        <w:div w:id="947662964">
          <w:marLeft w:val="0"/>
          <w:marRight w:val="0"/>
          <w:marTop w:val="0"/>
          <w:marBottom w:val="0"/>
          <w:divBdr>
            <w:top w:val="none" w:sz="0" w:space="0" w:color="auto"/>
            <w:left w:val="none" w:sz="0" w:space="0" w:color="auto"/>
            <w:bottom w:val="none" w:sz="0" w:space="0" w:color="auto"/>
            <w:right w:val="none" w:sz="0" w:space="0" w:color="auto"/>
          </w:divBdr>
          <w:divsChild>
            <w:div w:id="722943671">
              <w:marLeft w:val="0"/>
              <w:marRight w:val="0"/>
              <w:marTop w:val="250"/>
              <w:marBottom w:val="250"/>
              <w:divBdr>
                <w:top w:val="none" w:sz="0" w:space="0" w:color="auto"/>
                <w:left w:val="none" w:sz="0" w:space="0" w:color="auto"/>
                <w:bottom w:val="none" w:sz="0" w:space="0" w:color="auto"/>
                <w:right w:val="none" w:sz="0" w:space="0" w:color="auto"/>
              </w:divBdr>
            </w:div>
            <w:div w:id="446780719">
              <w:marLeft w:val="0"/>
              <w:marRight w:val="0"/>
              <w:marTop w:val="250"/>
              <w:marBottom w:val="250"/>
              <w:divBdr>
                <w:top w:val="none" w:sz="0" w:space="0" w:color="auto"/>
                <w:left w:val="none" w:sz="0" w:space="0" w:color="auto"/>
                <w:bottom w:val="none" w:sz="0" w:space="0" w:color="auto"/>
                <w:right w:val="none" w:sz="0" w:space="0" w:color="auto"/>
              </w:divBdr>
            </w:div>
            <w:div w:id="82184686">
              <w:marLeft w:val="0"/>
              <w:marRight w:val="0"/>
              <w:marTop w:val="250"/>
              <w:marBottom w:val="250"/>
              <w:divBdr>
                <w:top w:val="none" w:sz="0" w:space="0" w:color="auto"/>
                <w:left w:val="none" w:sz="0" w:space="0" w:color="auto"/>
                <w:bottom w:val="none" w:sz="0" w:space="0" w:color="auto"/>
                <w:right w:val="none" w:sz="0" w:space="0" w:color="auto"/>
              </w:divBdr>
            </w:div>
            <w:div w:id="1941328149">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 w:id="1486779808">
      <w:bodyDiv w:val="1"/>
      <w:marLeft w:val="0"/>
      <w:marRight w:val="0"/>
      <w:marTop w:val="0"/>
      <w:marBottom w:val="0"/>
      <w:divBdr>
        <w:top w:val="none" w:sz="0" w:space="0" w:color="auto"/>
        <w:left w:val="none" w:sz="0" w:space="0" w:color="auto"/>
        <w:bottom w:val="none" w:sz="0" w:space="0" w:color="auto"/>
        <w:right w:val="none" w:sz="0" w:space="0" w:color="auto"/>
      </w:divBdr>
      <w:divsChild>
        <w:div w:id="1868639462">
          <w:marLeft w:val="0"/>
          <w:marRight w:val="0"/>
          <w:marTop w:val="250"/>
          <w:marBottom w:val="250"/>
          <w:divBdr>
            <w:top w:val="none" w:sz="0" w:space="0" w:color="auto"/>
            <w:left w:val="none" w:sz="0" w:space="0" w:color="auto"/>
            <w:bottom w:val="none" w:sz="0" w:space="0" w:color="auto"/>
            <w:right w:val="none" w:sz="0" w:space="0" w:color="auto"/>
          </w:divBdr>
        </w:div>
        <w:div w:id="2083598093">
          <w:marLeft w:val="0"/>
          <w:marRight w:val="0"/>
          <w:marTop w:val="250"/>
          <w:marBottom w:val="250"/>
          <w:divBdr>
            <w:top w:val="none" w:sz="0" w:space="0" w:color="auto"/>
            <w:left w:val="none" w:sz="0" w:space="0" w:color="auto"/>
            <w:bottom w:val="none" w:sz="0" w:space="0" w:color="auto"/>
            <w:right w:val="none" w:sz="0" w:space="0" w:color="auto"/>
          </w:divBdr>
        </w:div>
        <w:div w:id="734014819">
          <w:marLeft w:val="0"/>
          <w:marRight w:val="0"/>
          <w:marTop w:val="250"/>
          <w:marBottom w:val="250"/>
          <w:divBdr>
            <w:top w:val="none" w:sz="0" w:space="0" w:color="auto"/>
            <w:left w:val="none" w:sz="0" w:space="0" w:color="auto"/>
            <w:bottom w:val="none" w:sz="0" w:space="0" w:color="auto"/>
            <w:right w:val="none" w:sz="0" w:space="0" w:color="auto"/>
          </w:divBdr>
        </w:div>
        <w:div w:id="929698758">
          <w:marLeft w:val="0"/>
          <w:marRight w:val="0"/>
          <w:marTop w:val="250"/>
          <w:marBottom w:val="250"/>
          <w:divBdr>
            <w:top w:val="none" w:sz="0" w:space="0" w:color="auto"/>
            <w:left w:val="none" w:sz="0" w:space="0" w:color="auto"/>
            <w:bottom w:val="none" w:sz="0" w:space="0" w:color="auto"/>
            <w:right w:val="none" w:sz="0" w:space="0" w:color="auto"/>
          </w:divBdr>
        </w:div>
        <w:div w:id="339049461">
          <w:marLeft w:val="0"/>
          <w:marRight w:val="0"/>
          <w:marTop w:val="250"/>
          <w:marBottom w:val="250"/>
          <w:divBdr>
            <w:top w:val="none" w:sz="0" w:space="0" w:color="auto"/>
            <w:left w:val="none" w:sz="0" w:space="0" w:color="auto"/>
            <w:bottom w:val="none" w:sz="0" w:space="0" w:color="auto"/>
            <w:right w:val="none" w:sz="0" w:space="0" w:color="auto"/>
          </w:divBdr>
        </w:div>
        <w:div w:id="188877009">
          <w:marLeft w:val="0"/>
          <w:marRight w:val="0"/>
          <w:marTop w:val="250"/>
          <w:marBottom w:val="250"/>
          <w:divBdr>
            <w:top w:val="none" w:sz="0" w:space="0" w:color="auto"/>
            <w:left w:val="none" w:sz="0" w:space="0" w:color="auto"/>
            <w:bottom w:val="none" w:sz="0" w:space="0" w:color="auto"/>
            <w:right w:val="none" w:sz="0" w:space="0" w:color="auto"/>
          </w:divBdr>
        </w:div>
        <w:div w:id="832333231">
          <w:marLeft w:val="0"/>
          <w:marRight w:val="0"/>
          <w:marTop w:val="250"/>
          <w:marBottom w:val="250"/>
          <w:divBdr>
            <w:top w:val="none" w:sz="0" w:space="0" w:color="auto"/>
            <w:left w:val="none" w:sz="0" w:space="0" w:color="auto"/>
            <w:bottom w:val="none" w:sz="0" w:space="0" w:color="auto"/>
            <w:right w:val="none" w:sz="0" w:space="0" w:color="auto"/>
          </w:divBdr>
        </w:div>
        <w:div w:id="2142964454">
          <w:marLeft w:val="0"/>
          <w:marRight w:val="0"/>
          <w:marTop w:val="250"/>
          <w:marBottom w:val="250"/>
          <w:divBdr>
            <w:top w:val="none" w:sz="0" w:space="0" w:color="auto"/>
            <w:left w:val="none" w:sz="0" w:space="0" w:color="auto"/>
            <w:bottom w:val="none" w:sz="0" w:space="0" w:color="auto"/>
            <w:right w:val="none" w:sz="0" w:space="0" w:color="auto"/>
          </w:divBdr>
        </w:div>
        <w:div w:id="1496803721">
          <w:marLeft w:val="0"/>
          <w:marRight w:val="0"/>
          <w:marTop w:val="250"/>
          <w:marBottom w:val="250"/>
          <w:divBdr>
            <w:top w:val="none" w:sz="0" w:space="0" w:color="auto"/>
            <w:left w:val="none" w:sz="0" w:space="0" w:color="auto"/>
            <w:bottom w:val="none" w:sz="0" w:space="0" w:color="auto"/>
            <w:right w:val="none" w:sz="0" w:space="0" w:color="auto"/>
          </w:divBdr>
        </w:div>
        <w:div w:id="1110658528">
          <w:marLeft w:val="0"/>
          <w:marRight w:val="0"/>
          <w:marTop w:val="250"/>
          <w:marBottom w:val="250"/>
          <w:divBdr>
            <w:top w:val="none" w:sz="0" w:space="0" w:color="auto"/>
            <w:left w:val="none" w:sz="0" w:space="0" w:color="auto"/>
            <w:bottom w:val="none" w:sz="0" w:space="0" w:color="auto"/>
            <w:right w:val="none" w:sz="0" w:space="0" w:color="auto"/>
          </w:divBdr>
        </w:div>
        <w:div w:id="487526965">
          <w:marLeft w:val="0"/>
          <w:marRight w:val="0"/>
          <w:marTop w:val="250"/>
          <w:marBottom w:val="250"/>
          <w:divBdr>
            <w:top w:val="none" w:sz="0" w:space="0" w:color="auto"/>
            <w:left w:val="none" w:sz="0" w:space="0" w:color="auto"/>
            <w:bottom w:val="none" w:sz="0" w:space="0" w:color="auto"/>
            <w:right w:val="none" w:sz="0" w:space="0" w:color="auto"/>
          </w:divBdr>
        </w:div>
        <w:div w:id="193005262">
          <w:marLeft w:val="0"/>
          <w:marRight w:val="0"/>
          <w:marTop w:val="250"/>
          <w:marBottom w:val="250"/>
          <w:divBdr>
            <w:top w:val="none" w:sz="0" w:space="0" w:color="auto"/>
            <w:left w:val="none" w:sz="0" w:space="0" w:color="auto"/>
            <w:bottom w:val="none" w:sz="0" w:space="0" w:color="auto"/>
            <w:right w:val="none" w:sz="0" w:space="0" w:color="auto"/>
          </w:divBdr>
        </w:div>
        <w:div w:id="534079399">
          <w:marLeft w:val="0"/>
          <w:marRight w:val="0"/>
          <w:marTop w:val="250"/>
          <w:marBottom w:val="250"/>
          <w:divBdr>
            <w:top w:val="none" w:sz="0" w:space="0" w:color="auto"/>
            <w:left w:val="none" w:sz="0" w:space="0" w:color="auto"/>
            <w:bottom w:val="none" w:sz="0" w:space="0" w:color="auto"/>
            <w:right w:val="none" w:sz="0" w:space="0" w:color="auto"/>
          </w:divBdr>
        </w:div>
        <w:div w:id="136458303">
          <w:marLeft w:val="0"/>
          <w:marRight w:val="0"/>
          <w:marTop w:val="250"/>
          <w:marBottom w:val="250"/>
          <w:divBdr>
            <w:top w:val="none" w:sz="0" w:space="0" w:color="auto"/>
            <w:left w:val="none" w:sz="0" w:space="0" w:color="auto"/>
            <w:bottom w:val="none" w:sz="0" w:space="0" w:color="auto"/>
            <w:right w:val="none" w:sz="0" w:space="0" w:color="auto"/>
          </w:divBdr>
        </w:div>
        <w:div w:id="169028521">
          <w:marLeft w:val="0"/>
          <w:marRight w:val="0"/>
          <w:marTop w:val="250"/>
          <w:marBottom w:val="250"/>
          <w:divBdr>
            <w:top w:val="none" w:sz="0" w:space="0" w:color="auto"/>
            <w:left w:val="none" w:sz="0" w:space="0" w:color="auto"/>
            <w:bottom w:val="none" w:sz="0" w:space="0" w:color="auto"/>
            <w:right w:val="none" w:sz="0" w:space="0" w:color="auto"/>
          </w:divBdr>
        </w:div>
        <w:div w:id="1976717453">
          <w:marLeft w:val="0"/>
          <w:marRight w:val="0"/>
          <w:marTop w:val="250"/>
          <w:marBottom w:val="250"/>
          <w:divBdr>
            <w:top w:val="none" w:sz="0" w:space="0" w:color="auto"/>
            <w:left w:val="none" w:sz="0" w:space="0" w:color="auto"/>
            <w:bottom w:val="none" w:sz="0" w:space="0" w:color="auto"/>
            <w:right w:val="none" w:sz="0" w:space="0" w:color="auto"/>
          </w:divBdr>
        </w:div>
        <w:div w:id="1664815933">
          <w:marLeft w:val="0"/>
          <w:marRight w:val="0"/>
          <w:marTop w:val="250"/>
          <w:marBottom w:val="250"/>
          <w:divBdr>
            <w:top w:val="none" w:sz="0" w:space="0" w:color="auto"/>
            <w:left w:val="none" w:sz="0" w:space="0" w:color="auto"/>
            <w:bottom w:val="none" w:sz="0" w:space="0" w:color="auto"/>
            <w:right w:val="none" w:sz="0" w:space="0" w:color="auto"/>
          </w:divBdr>
        </w:div>
        <w:div w:id="357850972">
          <w:marLeft w:val="0"/>
          <w:marRight w:val="0"/>
          <w:marTop w:val="250"/>
          <w:marBottom w:val="250"/>
          <w:divBdr>
            <w:top w:val="none" w:sz="0" w:space="0" w:color="auto"/>
            <w:left w:val="none" w:sz="0" w:space="0" w:color="auto"/>
            <w:bottom w:val="none" w:sz="0" w:space="0" w:color="auto"/>
            <w:right w:val="none" w:sz="0" w:space="0" w:color="auto"/>
          </w:divBdr>
        </w:div>
        <w:div w:id="1761028938">
          <w:marLeft w:val="0"/>
          <w:marRight w:val="0"/>
          <w:marTop w:val="250"/>
          <w:marBottom w:val="250"/>
          <w:divBdr>
            <w:top w:val="none" w:sz="0" w:space="0" w:color="auto"/>
            <w:left w:val="none" w:sz="0" w:space="0" w:color="auto"/>
            <w:bottom w:val="none" w:sz="0" w:space="0" w:color="auto"/>
            <w:right w:val="none" w:sz="0" w:space="0" w:color="auto"/>
          </w:divBdr>
        </w:div>
      </w:divsChild>
    </w:div>
    <w:div w:id="1934969367">
      <w:bodyDiv w:val="1"/>
      <w:marLeft w:val="0"/>
      <w:marRight w:val="0"/>
      <w:marTop w:val="0"/>
      <w:marBottom w:val="0"/>
      <w:divBdr>
        <w:top w:val="none" w:sz="0" w:space="0" w:color="auto"/>
        <w:left w:val="none" w:sz="0" w:space="0" w:color="auto"/>
        <w:bottom w:val="none" w:sz="0" w:space="0" w:color="auto"/>
        <w:right w:val="none" w:sz="0" w:space="0" w:color="auto"/>
      </w:divBdr>
      <w:divsChild>
        <w:div w:id="655492226">
          <w:marLeft w:val="0"/>
          <w:marRight w:val="0"/>
          <w:marTop w:val="250"/>
          <w:marBottom w:val="250"/>
          <w:divBdr>
            <w:top w:val="none" w:sz="0" w:space="0" w:color="auto"/>
            <w:left w:val="none" w:sz="0" w:space="0" w:color="auto"/>
            <w:bottom w:val="none" w:sz="0" w:space="0" w:color="auto"/>
            <w:right w:val="none" w:sz="0" w:space="0" w:color="auto"/>
          </w:divBdr>
        </w:div>
        <w:div w:id="1800806441">
          <w:marLeft w:val="0"/>
          <w:marRight w:val="0"/>
          <w:marTop w:val="250"/>
          <w:marBottom w:val="250"/>
          <w:divBdr>
            <w:top w:val="none" w:sz="0" w:space="0" w:color="auto"/>
            <w:left w:val="none" w:sz="0" w:space="0" w:color="auto"/>
            <w:bottom w:val="none" w:sz="0" w:space="0" w:color="auto"/>
            <w:right w:val="none" w:sz="0" w:space="0" w:color="auto"/>
          </w:divBdr>
        </w:div>
        <w:div w:id="1344746144">
          <w:marLeft w:val="0"/>
          <w:marRight w:val="0"/>
          <w:marTop w:val="250"/>
          <w:marBottom w:val="250"/>
          <w:divBdr>
            <w:top w:val="none" w:sz="0" w:space="0" w:color="auto"/>
            <w:left w:val="none" w:sz="0" w:space="0" w:color="auto"/>
            <w:bottom w:val="none" w:sz="0" w:space="0" w:color="auto"/>
            <w:right w:val="none" w:sz="0" w:space="0" w:color="auto"/>
          </w:divBdr>
        </w:div>
        <w:div w:id="853347844">
          <w:marLeft w:val="0"/>
          <w:marRight w:val="0"/>
          <w:marTop w:val="250"/>
          <w:marBottom w:val="250"/>
          <w:divBdr>
            <w:top w:val="none" w:sz="0" w:space="0" w:color="auto"/>
            <w:left w:val="none" w:sz="0" w:space="0" w:color="auto"/>
            <w:bottom w:val="none" w:sz="0" w:space="0" w:color="auto"/>
            <w:right w:val="none" w:sz="0" w:space="0" w:color="auto"/>
          </w:divBdr>
        </w:div>
        <w:div w:id="1108279384">
          <w:marLeft w:val="0"/>
          <w:marRight w:val="0"/>
          <w:marTop w:val="250"/>
          <w:marBottom w:val="250"/>
          <w:divBdr>
            <w:top w:val="none" w:sz="0" w:space="0" w:color="auto"/>
            <w:left w:val="none" w:sz="0" w:space="0" w:color="auto"/>
            <w:bottom w:val="none" w:sz="0" w:space="0" w:color="auto"/>
            <w:right w:val="none" w:sz="0" w:space="0" w:color="auto"/>
          </w:divBdr>
        </w:div>
        <w:div w:id="1092698494">
          <w:marLeft w:val="0"/>
          <w:marRight w:val="0"/>
          <w:marTop w:val="250"/>
          <w:marBottom w:val="250"/>
          <w:divBdr>
            <w:top w:val="none" w:sz="0" w:space="0" w:color="auto"/>
            <w:left w:val="none" w:sz="0" w:space="0" w:color="auto"/>
            <w:bottom w:val="none" w:sz="0" w:space="0" w:color="auto"/>
            <w:right w:val="none" w:sz="0" w:space="0" w:color="auto"/>
          </w:divBdr>
        </w:div>
        <w:div w:id="451170219">
          <w:marLeft w:val="0"/>
          <w:marRight w:val="0"/>
          <w:marTop w:val="250"/>
          <w:marBottom w:val="250"/>
          <w:divBdr>
            <w:top w:val="none" w:sz="0" w:space="0" w:color="auto"/>
            <w:left w:val="none" w:sz="0" w:space="0" w:color="auto"/>
            <w:bottom w:val="none" w:sz="0" w:space="0" w:color="auto"/>
            <w:right w:val="none" w:sz="0" w:space="0" w:color="auto"/>
          </w:divBdr>
        </w:div>
        <w:div w:id="2070880098">
          <w:marLeft w:val="0"/>
          <w:marRight w:val="0"/>
          <w:marTop w:val="250"/>
          <w:marBottom w:val="250"/>
          <w:divBdr>
            <w:top w:val="none" w:sz="0" w:space="0" w:color="auto"/>
            <w:left w:val="none" w:sz="0" w:space="0" w:color="auto"/>
            <w:bottom w:val="none" w:sz="0" w:space="0" w:color="auto"/>
            <w:right w:val="none" w:sz="0" w:space="0" w:color="auto"/>
          </w:divBdr>
        </w:div>
      </w:divsChild>
    </w:div>
    <w:div w:id="1987396089">
      <w:bodyDiv w:val="1"/>
      <w:marLeft w:val="0"/>
      <w:marRight w:val="0"/>
      <w:marTop w:val="0"/>
      <w:marBottom w:val="0"/>
      <w:divBdr>
        <w:top w:val="none" w:sz="0" w:space="0" w:color="auto"/>
        <w:left w:val="none" w:sz="0" w:space="0" w:color="auto"/>
        <w:bottom w:val="none" w:sz="0" w:space="0" w:color="auto"/>
        <w:right w:val="none" w:sz="0" w:space="0" w:color="auto"/>
      </w:divBdr>
      <w:divsChild>
        <w:div w:id="1876842632">
          <w:marLeft w:val="0"/>
          <w:marRight w:val="0"/>
          <w:marTop w:val="0"/>
          <w:marBottom w:val="0"/>
          <w:divBdr>
            <w:top w:val="none" w:sz="0" w:space="0" w:color="auto"/>
            <w:left w:val="none" w:sz="0" w:space="0" w:color="auto"/>
            <w:bottom w:val="none" w:sz="0" w:space="0" w:color="auto"/>
            <w:right w:val="none" w:sz="0" w:space="0" w:color="auto"/>
          </w:divBdr>
          <w:divsChild>
            <w:div w:id="554510874">
              <w:marLeft w:val="0"/>
              <w:marRight w:val="0"/>
              <w:marTop w:val="250"/>
              <w:marBottom w:val="2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4273</Words>
  <Characters>24358</Characters>
  <Application>Microsoft Office Word</Application>
  <DocSecurity>0</DocSecurity>
  <Lines>202</Lines>
  <Paragraphs>57</Paragraphs>
  <ScaleCrop>false</ScaleCrop>
  <Company/>
  <LinksUpToDate>false</LinksUpToDate>
  <CharactersWithSpaces>28574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 Sharma</dc:creator>
  <cp:lastModifiedBy>Jd Sharma</cp:lastModifiedBy>
  <cp:revision>1</cp:revision>
  <dcterms:created xsi:type="dcterms:W3CDTF">2019-08-17T05:29:00Z</dcterms:created>
  <dcterms:modified xsi:type="dcterms:W3CDTF">2019-08-17T05:38:00Z</dcterms:modified>
</cp:coreProperties>
</file>