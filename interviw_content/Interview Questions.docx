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079" w:rsidRDefault="00B473D9">
      <w:pPr>
        <w:rPr>
          <w:b/>
          <w:color w:val="1F497D" w:themeColor="text2"/>
          <w:sz w:val="52"/>
          <w:szCs w:val="52"/>
          <w:u w:val="single"/>
        </w:rPr>
      </w:pPr>
      <w:r>
        <w:t xml:space="preserve"> </w:t>
      </w:r>
      <w:r w:rsidR="00F7040D">
        <w:t xml:space="preserve">                                                </w:t>
      </w:r>
      <w:r w:rsidR="00F7040D" w:rsidRPr="00F7040D">
        <w:rPr>
          <w:b/>
          <w:color w:val="1F497D" w:themeColor="text2"/>
          <w:sz w:val="52"/>
          <w:szCs w:val="52"/>
          <w:u w:val="single"/>
        </w:rPr>
        <w:t>Interview Questions</w:t>
      </w:r>
    </w:p>
    <w:p w:rsidR="00F7040D" w:rsidRDefault="00F7040D">
      <w:pPr>
        <w:rPr>
          <w:b/>
          <w:color w:val="1F497D" w:themeColor="text2"/>
          <w:u w:val="single"/>
        </w:rPr>
      </w:pPr>
      <w:r w:rsidRPr="00F7040D">
        <w:rPr>
          <w:b/>
          <w:color w:val="1F497D" w:themeColor="text2"/>
          <w:u w:val="single"/>
        </w:rPr>
        <w:t>What is the use of header file?</w:t>
      </w:r>
    </w:p>
    <w:p w:rsidR="00F7040D" w:rsidRDefault="00F704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A </w:t>
      </w:r>
      <w:r>
        <w:rPr>
          <w:rFonts w:ascii="Arial" w:hAnsi="Arial" w:cs="Arial"/>
          <w:b/>
          <w:bCs/>
          <w:color w:val="222222"/>
          <w:sz w:val="20"/>
          <w:szCs w:val="20"/>
          <w:shd w:val="clear" w:color="auto" w:fill="FFFFFF"/>
        </w:rPr>
        <w:t>header file</w:t>
      </w:r>
      <w:r>
        <w:rPr>
          <w:rFonts w:ascii="Arial" w:hAnsi="Arial" w:cs="Arial"/>
          <w:color w:val="222222"/>
          <w:sz w:val="20"/>
          <w:szCs w:val="20"/>
          <w:shd w:val="clear" w:color="auto" w:fill="FFFFFF"/>
        </w:rPr>
        <w:t> is generally used to define all of the functions, variables and constants contained in any function library that you might want to </w:t>
      </w:r>
      <w:r>
        <w:rPr>
          <w:rFonts w:ascii="Arial" w:hAnsi="Arial" w:cs="Arial"/>
          <w:b/>
          <w:bCs/>
          <w:color w:val="222222"/>
          <w:sz w:val="20"/>
          <w:szCs w:val="20"/>
          <w:shd w:val="clear" w:color="auto" w:fill="FFFFFF"/>
        </w:rPr>
        <w:t>use</w:t>
      </w:r>
      <w:r>
        <w:rPr>
          <w:rFonts w:ascii="Arial" w:hAnsi="Arial" w:cs="Arial"/>
          <w:color w:val="222222"/>
          <w:sz w:val="20"/>
          <w:szCs w:val="20"/>
          <w:shd w:val="clear" w:color="auto" w:fill="FFFFFF"/>
        </w:rPr>
        <w:t>. The </w:t>
      </w:r>
      <w:r>
        <w:rPr>
          <w:rFonts w:ascii="Arial" w:hAnsi="Arial" w:cs="Arial"/>
          <w:b/>
          <w:bCs/>
          <w:color w:val="222222"/>
          <w:sz w:val="20"/>
          <w:szCs w:val="20"/>
          <w:shd w:val="clear" w:color="auto" w:fill="FFFFFF"/>
        </w:rPr>
        <w:t>header file</w:t>
      </w:r>
      <w:r>
        <w:rPr>
          <w:rFonts w:ascii="Arial" w:hAnsi="Arial" w:cs="Arial"/>
          <w:color w:val="222222"/>
          <w:sz w:val="20"/>
          <w:szCs w:val="20"/>
          <w:shd w:val="clear" w:color="auto" w:fill="FFFFFF"/>
        </w:rPr>
        <w:t> stdio.h should be</w:t>
      </w:r>
      <w:r w:rsidR="00731A5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used if you want to </w:t>
      </w:r>
      <w:r>
        <w:rPr>
          <w:rFonts w:ascii="Arial" w:hAnsi="Arial" w:cs="Arial"/>
          <w:b/>
          <w:bCs/>
          <w:color w:val="222222"/>
          <w:sz w:val="20"/>
          <w:szCs w:val="20"/>
          <w:shd w:val="clear" w:color="auto" w:fill="FFFFFF"/>
        </w:rPr>
        <w:t>use</w:t>
      </w:r>
      <w:r>
        <w:rPr>
          <w:rFonts w:ascii="Arial" w:hAnsi="Arial" w:cs="Arial"/>
          <w:color w:val="222222"/>
          <w:sz w:val="20"/>
          <w:szCs w:val="20"/>
          <w:shd w:val="clear" w:color="auto" w:fill="FFFFFF"/>
        </w:rPr>
        <w:t> the two standard I/O functions printf and scanf.</w:t>
      </w:r>
    </w:p>
    <w:p w:rsidR="00F7040D" w:rsidRPr="00A0717B" w:rsidRDefault="00F7040D">
      <w:pPr>
        <w:rPr>
          <w:rFonts w:ascii="Arial" w:hAnsi="Arial" w:cs="Arial"/>
          <w:color w:val="1F497D" w:themeColor="text2"/>
          <w:u w:val="single"/>
          <w:shd w:val="clear" w:color="auto" w:fill="FFFFFF"/>
        </w:rPr>
      </w:pPr>
      <w:r w:rsidRPr="00A0717B">
        <w:rPr>
          <w:rFonts w:ascii="Arial" w:hAnsi="Arial" w:cs="Arial"/>
          <w:color w:val="1F497D" w:themeColor="text2"/>
          <w:u w:val="single"/>
          <w:shd w:val="clear" w:color="auto" w:fill="FFFFFF"/>
        </w:rPr>
        <w:t>One variable defined in one file and if u want to use that variable in two or more files what will you do?</w:t>
      </w:r>
    </w:p>
    <w:p w:rsidR="00F7040D" w:rsidRPr="00A0717B" w:rsidRDefault="00F7040D">
      <w:pPr>
        <w:rPr>
          <w:rFonts w:ascii="Arial" w:hAnsi="Arial" w:cs="Arial"/>
          <w:b/>
          <w:u w:val="single"/>
          <w:shd w:val="clear" w:color="auto" w:fill="FFFFFF"/>
        </w:rPr>
      </w:pPr>
      <w:r w:rsidRPr="00A0717B">
        <w:rPr>
          <w:rFonts w:ascii="Arial" w:hAnsi="Arial" w:cs="Arial"/>
          <w:u w:val="single"/>
          <w:shd w:val="clear" w:color="auto" w:fill="FFFFFF"/>
        </w:rPr>
        <w:t>Explain about storage classes in C?</w:t>
      </w:r>
    </w:p>
    <w:p w:rsidR="00F7040D" w:rsidRPr="00F7040D" w:rsidRDefault="00F7040D" w:rsidP="00F7040D">
      <w:pPr>
        <w:shd w:val="clear" w:color="auto" w:fill="FFFFFF"/>
        <w:spacing w:after="125" w:line="240" w:lineRule="auto"/>
        <w:textAlignment w:val="baseline"/>
        <w:rPr>
          <w:rFonts w:ascii="Arial" w:eastAsia="Times New Roman" w:hAnsi="Arial" w:cs="Arial"/>
          <w:b/>
        </w:rPr>
      </w:pPr>
      <w:r w:rsidRPr="00F7040D">
        <w:rPr>
          <w:rFonts w:ascii="Arial" w:eastAsia="Times New Roman" w:hAnsi="Arial" w:cs="Arial"/>
          <w:b/>
        </w:rPr>
        <w:t>Output of the fallowing c code</w:t>
      </w:r>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0" w:author="Unknown"/>
          <w:rFonts w:ascii="Consolas" w:eastAsia="Times New Roman" w:hAnsi="Consolas" w:cs="Courier New"/>
          <w:sz w:val="19"/>
          <w:szCs w:val="19"/>
        </w:rPr>
      </w:pPr>
      <w:ins w:id="1" w:author="Unknown">
        <w:r w:rsidRPr="00F7040D">
          <w:rPr>
            <w:rFonts w:ascii="Consolas" w:eastAsia="Times New Roman" w:hAnsi="Consolas" w:cs="Courier New"/>
            <w:sz w:val="19"/>
            <w:szCs w:val="19"/>
          </w:rPr>
          <w:t>struct node</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2" w:author="Unknown"/>
          <w:rFonts w:ascii="Consolas" w:eastAsia="Times New Roman" w:hAnsi="Consolas" w:cs="Courier New"/>
          <w:sz w:val="19"/>
          <w:szCs w:val="19"/>
        </w:rPr>
      </w:pPr>
      <w:ins w:id="3" w:author="Unknown">
        <w:r w:rsidRPr="00F7040D">
          <w:rPr>
            <w:rFonts w:ascii="Consolas" w:eastAsia="Times New Roman" w:hAnsi="Consolas" w:cs="Courier New"/>
            <w:sz w:val="19"/>
            <w:szCs w:val="19"/>
          </w:rPr>
          <w:t>{</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4" w:author="Unknown"/>
          <w:rFonts w:ascii="Consolas" w:eastAsia="Times New Roman" w:hAnsi="Consolas" w:cs="Courier New"/>
          <w:sz w:val="19"/>
          <w:szCs w:val="19"/>
        </w:rPr>
      </w:pPr>
      <w:ins w:id="5" w:author="Unknown">
        <w:r w:rsidRPr="00F7040D">
          <w:rPr>
            <w:rFonts w:ascii="Consolas" w:eastAsia="Times New Roman" w:hAnsi="Consolas" w:cs="Courier New"/>
            <w:sz w:val="19"/>
            <w:szCs w:val="19"/>
          </w:rPr>
          <w:t xml:space="preserve">  int a;</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6" w:author="Unknown"/>
          <w:rFonts w:ascii="Consolas" w:eastAsia="Times New Roman" w:hAnsi="Consolas" w:cs="Courier New"/>
          <w:sz w:val="19"/>
          <w:szCs w:val="19"/>
        </w:rPr>
      </w:pPr>
      <w:ins w:id="7" w:author="Unknown">
        <w:r w:rsidRPr="00F7040D">
          <w:rPr>
            <w:rFonts w:ascii="Consolas" w:eastAsia="Times New Roman" w:hAnsi="Consolas" w:cs="Courier New"/>
            <w:sz w:val="19"/>
            <w:szCs w:val="19"/>
          </w:rPr>
          <w:t xml:space="preserve">  char b[];</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8" w:author="Unknown"/>
          <w:rFonts w:ascii="Consolas" w:eastAsia="Times New Roman" w:hAnsi="Consolas" w:cs="Courier New"/>
          <w:sz w:val="19"/>
          <w:szCs w:val="19"/>
        </w:rPr>
      </w:pPr>
      <w:ins w:id="9" w:author="Unknown">
        <w:r w:rsidRPr="00F7040D">
          <w:rPr>
            <w:rFonts w:ascii="Consolas" w:eastAsia="Times New Roman" w:hAnsi="Consolas" w:cs="Courier New"/>
            <w:sz w:val="19"/>
            <w:szCs w:val="19"/>
          </w:rPr>
          <w:t>};</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10" w:author="Unknown"/>
          <w:rFonts w:ascii="Consolas" w:eastAsia="Times New Roman" w:hAnsi="Consolas" w:cs="Courier New"/>
          <w:sz w:val="19"/>
          <w:szCs w:val="19"/>
        </w:rPr>
      </w:pPr>
      <w:ins w:id="11" w:author="Unknown">
        <w:r w:rsidRPr="00F7040D">
          <w:rPr>
            <w:rFonts w:ascii="Consolas" w:eastAsia="Times New Roman" w:hAnsi="Consolas" w:cs="Courier New"/>
            <w:sz w:val="19"/>
            <w:szCs w:val="19"/>
          </w:rPr>
          <w:t>void main()</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12" w:author="Unknown"/>
          <w:rFonts w:ascii="Consolas" w:eastAsia="Times New Roman" w:hAnsi="Consolas" w:cs="Courier New"/>
          <w:sz w:val="19"/>
          <w:szCs w:val="19"/>
        </w:rPr>
      </w:pPr>
      <w:ins w:id="13" w:author="Unknown">
        <w:r w:rsidRPr="00F7040D">
          <w:rPr>
            <w:rFonts w:ascii="Consolas" w:eastAsia="Times New Roman" w:hAnsi="Consolas" w:cs="Courier New"/>
            <w:sz w:val="19"/>
            <w:szCs w:val="19"/>
          </w:rPr>
          <w:t>{</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14" w:author="Unknown"/>
          <w:rFonts w:ascii="Consolas" w:eastAsia="Times New Roman" w:hAnsi="Consolas" w:cs="Courier New"/>
          <w:sz w:val="19"/>
          <w:szCs w:val="19"/>
        </w:rPr>
      </w:pPr>
      <w:ins w:id="15" w:author="Unknown">
        <w:r w:rsidRPr="00F7040D">
          <w:rPr>
            <w:rFonts w:ascii="Consolas" w:eastAsia="Times New Roman" w:hAnsi="Consolas" w:cs="Courier New"/>
            <w:sz w:val="19"/>
            <w:szCs w:val="19"/>
          </w:rPr>
          <w:t xml:space="preserve">  struct node var;</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16" w:author="Unknown"/>
          <w:rFonts w:ascii="Consolas" w:eastAsia="Times New Roman" w:hAnsi="Consolas" w:cs="Courier New"/>
          <w:sz w:val="19"/>
          <w:szCs w:val="19"/>
        </w:rPr>
      </w:pPr>
      <w:ins w:id="17" w:author="Unknown">
        <w:r w:rsidRPr="00F7040D">
          <w:rPr>
            <w:rFonts w:ascii="Consolas" w:eastAsia="Times New Roman" w:hAnsi="Consolas" w:cs="Courier New"/>
            <w:sz w:val="19"/>
            <w:szCs w:val="19"/>
          </w:rPr>
          <w:t xml:space="preserve">  printf(“sizeof structure=%d\n”,sizeof(var));</w:t>
        </w:r>
      </w:ins>
    </w:p>
    <w:p w:rsidR="00F7040D" w:rsidRPr="00F7040D" w:rsidRDefault="00F7040D" w:rsidP="00F7040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ins w:id="18" w:author="Unknown"/>
          <w:rFonts w:ascii="Consolas" w:eastAsia="Times New Roman" w:hAnsi="Consolas" w:cs="Courier New"/>
          <w:sz w:val="19"/>
          <w:szCs w:val="19"/>
        </w:rPr>
      </w:pPr>
      <w:ins w:id="19" w:author="Unknown">
        <w:r w:rsidRPr="00F7040D">
          <w:rPr>
            <w:rFonts w:ascii="Consolas" w:eastAsia="Times New Roman" w:hAnsi="Consolas" w:cs="Courier New"/>
            <w:sz w:val="19"/>
            <w:szCs w:val="19"/>
          </w:rPr>
          <w:t>}</w:t>
        </w:r>
      </w:ins>
    </w:p>
    <w:p w:rsidR="00F7040D" w:rsidRPr="00F7040D" w:rsidRDefault="00F7040D" w:rsidP="00F7040D">
      <w:pPr>
        <w:shd w:val="clear" w:color="auto" w:fill="FFFFFF"/>
        <w:spacing w:after="125" w:line="240" w:lineRule="auto"/>
        <w:textAlignment w:val="baseline"/>
        <w:rPr>
          <w:ins w:id="20" w:author="Unknown"/>
          <w:rFonts w:ascii="Arial" w:eastAsia="Times New Roman" w:hAnsi="Arial" w:cs="Arial"/>
          <w:sz w:val="20"/>
          <w:szCs w:val="20"/>
        </w:rPr>
      </w:pPr>
      <w:ins w:id="21" w:author="Unknown">
        <w:r w:rsidRPr="00F7040D">
          <w:rPr>
            <w:rFonts w:ascii="Arial" w:eastAsia="Times New Roman" w:hAnsi="Arial" w:cs="Arial"/>
            <w:sz w:val="20"/>
            <w:szCs w:val="20"/>
          </w:rPr>
          <w:t>Ans:Error</w:t>
        </w:r>
      </w:ins>
    </w:p>
    <w:p w:rsidR="00F7040D" w:rsidRDefault="00F7040D">
      <w:pPr>
        <w:rPr>
          <w:b/>
          <w:color w:val="1F497D" w:themeColor="text2"/>
        </w:rPr>
      </w:pPr>
    </w:p>
    <w:p w:rsidR="00F7040D" w:rsidRDefault="00F7040D">
      <w:pPr>
        <w:rPr>
          <w:rFonts w:ascii="Arial" w:hAnsi="Arial" w:cs="Arial"/>
          <w:b/>
          <w:shd w:val="clear" w:color="auto" w:fill="FFFFFF"/>
        </w:rPr>
      </w:pPr>
      <w:r w:rsidRPr="00F7040D">
        <w:rPr>
          <w:rFonts w:ascii="Arial" w:hAnsi="Arial" w:cs="Arial"/>
          <w:b/>
          <w:shd w:val="clear" w:color="auto" w:fill="FFFFFF"/>
        </w:rPr>
        <w:t>Explain dynamic memory allocation? What is the difference between malloc() and calloc() ?</w:t>
      </w:r>
    </w:p>
    <w:p w:rsidR="00F7040D" w:rsidRDefault="00F7040D">
      <w:pPr>
        <w:rPr>
          <w:rFonts w:ascii="Arial" w:hAnsi="Arial" w:cs="Arial"/>
          <w:b/>
          <w:shd w:val="clear" w:color="auto" w:fill="FFFFFF"/>
        </w:rPr>
      </w:pPr>
      <w:r>
        <w:rPr>
          <w:rFonts w:ascii="Arial" w:hAnsi="Arial" w:cs="Arial"/>
          <w:b/>
          <w:bCs/>
          <w:color w:val="222222"/>
          <w:sz w:val="20"/>
          <w:szCs w:val="20"/>
          <w:shd w:val="clear" w:color="auto" w:fill="FFFFFF"/>
        </w:rPr>
        <w:t>Dynamic memory allocation</w:t>
      </w:r>
      <w:r w:rsidR="00A0717B">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refers to managing system </w:t>
      </w:r>
      <w:r>
        <w:rPr>
          <w:rFonts w:ascii="Arial" w:hAnsi="Arial" w:cs="Arial"/>
          <w:b/>
          <w:bCs/>
          <w:color w:val="222222"/>
          <w:sz w:val="20"/>
          <w:szCs w:val="20"/>
          <w:shd w:val="clear" w:color="auto" w:fill="FFFFFF"/>
        </w:rPr>
        <w:t>memory</w:t>
      </w:r>
      <w:r>
        <w:rPr>
          <w:rFonts w:ascii="Arial" w:hAnsi="Arial" w:cs="Arial"/>
          <w:color w:val="222222"/>
          <w:sz w:val="20"/>
          <w:szCs w:val="20"/>
          <w:shd w:val="clear" w:color="auto" w:fill="FFFFFF"/>
        </w:rPr>
        <w:t> at runtime. </w:t>
      </w:r>
      <w:r>
        <w:rPr>
          <w:rFonts w:ascii="Arial" w:hAnsi="Arial" w:cs="Arial"/>
          <w:b/>
          <w:bCs/>
          <w:color w:val="222222"/>
          <w:sz w:val="20"/>
          <w:szCs w:val="20"/>
          <w:shd w:val="clear" w:color="auto" w:fill="FFFFFF"/>
        </w:rPr>
        <w:t>Dynamic memory</w:t>
      </w:r>
      <w:r>
        <w:rPr>
          <w:rFonts w:ascii="Arial" w:hAnsi="Arial" w:cs="Arial"/>
          <w:color w:val="222222"/>
          <w:sz w:val="20"/>
          <w:szCs w:val="20"/>
          <w:shd w:val="clear" w:color="auto" w:fill="FFFFFF"/>
        </w:rPr>
        <w:t> management in C programming language is performed via a group four functions named malloc(), calloc(), realloc(), and free().</w:t>
      </w:r>
    </w:p>
    <w:p w:rsidR="00F7040D" w:rsidRDefault="00F704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w:t>
      </w:r>
      <w:r>
        <w:rPr>
          <w:rFonts w:ascii="Arial" w:hAnsi="Arial" w:cs="Arial"/>
          <w:b/>
          <w:bCs/>
          <w:color w:val="222222"/>
          <w:sz w:val="20"/>
          <w:szCs w:val="20"/>
          <w:shd w:val="clear" w:color="auto" w:fill="FFFFFF"/>
        </w:rPr>
        <w:t>malloc()</w:t>
      </w:r>
      <w:r>
        <w:rPr>
          <w:rFonts w:ascii="Arial" w:hAnsi="Arial" w:cs="Arial"/>
          <w:color w:val="222222"/>
          <w:sz w:val="20"/>
          <w:szCs w:val="20"/>
          <w:shd w:val="clear" w:color="auto" w:fill="FFFFFF"/>
        </w:rPr>
        <w:t> takes a single argument, while </w:t>
      </w:r>
      <w:r>
        <w:rPr>
          <w:rFonts w:ascii="Arial" w:hAnsi="Arial" w:cs="Arial"/>
          <w:b/>
          <w:bCs/>
          <w:color w:val="222222"/>
          <w:sz w:val="20"/>
          <w:szCs w:val="20"/>
          <w:shd w:val="clear" w:color="auto" w:fill="FFFFFF"/>
        </w:rPr>
        <w:t>calloc()</w:t>
      </w:r>
      <w:r>
        <w:rPr>
          <w:rFonts w:ascii="Arial" w:hAnsi="Arial" w:cs="Arial"/>
          <w:color w:val="222222"/>
          <w:sz w:val="20"/>
          <w:szCs w:val="20"/>
          <w:shd w:val="clear" w:color="auto" w:fill="FFFFFF"/>
        </w:rPr>
        <w:t> takess two. Second, </w:t>
      </w:r>
      <w:r>
        <w:rPr>
          <w:rFonts w:ascii="Arial" w:hAnsi="Arial" w:cs="Arial"/>
          <w:b/>
          <w:bCs/>
          <w:color w:val="222222"/>
          <w:sz w:val="20"/>
          <w:szCs w:val="20"/>
          <w:shd w:val="clear" w:color="auto" w:fill="FFFFFF"/>
        </w:rPr>
        <w:t>malloc()</w:t>
      </w:r>
      <w:r w:rsidR="00A0717B">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does not initialize the </w:t>
      </w:r>
      <w:r>
        <w:rPr>
          <w:rFonts w:ascii="Arial" w:hAnsi="Arial" w:cs="Arial"/>
          <w:b/>
          <w:bCs/>
          <w:color w:val="222222"/>
          <w:sz w:val="20"/>
          <w:szCs w:val="20"/>
          <w:shd w:val="clear" w:color="auto" w:fill="FFFFFF"/>
        </w:rPr>
        <w:t>memory allocated</w:t>
      </w:r>
      <w:r>
        <w:rPr>
          <w:rFonts w:ascii="Arial" w:hAnsi="Arial" w:cs="Arial"/>
          <w:color w:val="222222"/>
          <w:sz w:val="20"/>
          <w:szCs w:val="20"/>
          <w:shd w:val="clear" w:color="auto" w:fill="FFFFFF"/>
        </w:rPr>
        <w:t>, while </w:t>
      </w:r>
      <w:r>
        <w:rPr>
          <w:rFonts w:ascii="Arial" w:hAnsi="Arial" w:cs="Arial"/>
          <w:b/>
          <w:bCs/>
          <w:color w:val="222222"/>
          <w:sz w:val="20"/>
          <w:szCs w:val="20"/>
          <w:shd w:val="clear" w:color="auto" w:fill="FFFFFF"/>
        </w:rPr>
        <w:t>calloc()</w:t>
      </w:r>
      <w:r>
        <w:rPr>
          <w:rFonts w:ascii="Arial" w:hAnsi="Arial" w:cs="Arial"/>
          <w:color w:val="222222"/>
          <w:sz w:val="20"/>
          <w:szCs w:val="20"/>
          <w:shd w:val="clear" w:color="auto" w:fill="FFFFFF"/>
        </w:rPr>
        <w:t> initializes the </w:t>
      </w:r>
      <w:r>
        <w:rPr>
          <w:rFonts w:ascii="Arial" w:hAnsi="Arial" w:cs="Arial"/>
          <w:b/>
          <w:bCs/>
          <w:color w:val="222222"/>
          <w:sz w:val="20"/>
          <w:szCs w:val="20"/>
          <w:shd w:val="clear" w:color="auto" w:fill="FFFFFF"/>
        </w:rPr>
        <w:t>allocated memory</w:t>
      </w:r>
      <w:r>
        <w:rPr>
          <w:rFonts w:ascii="Arial" w:hAnsi="Arial" w:cs="Arial"/>
          <w:color w:val="222222"/>
          <w:sz w:val="20"/>
          <w:szCs w:val="20"/>
          <w:shd w:val="clear" w:color="auto" w:fill="FFFFFF"/>
        </w:rPr>
        <w:t> to ZERO.</w:t>
      </w:r>
      <w:r w:rsidR="00A0717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Both </w:t>
      </w:r>
      <w:r>
        <w:rPr>
          <w:rFonts w:ascii="Arial" w:hAnsi="Arial" w:cs="Arial"/>
          <w:b/>
          <w:bCs/>
          <w:color w:val="222222"/>
          <w:sz w:val="20"/>
          <w:szCs w:val="20"/>
          <w:shd w:val="clear" w:color="auto" w:fill="FFFFFF"/>
        </w:rPr>
        <w:t>malloc</w:t>
      </w:r>
      <w:r>
        <w:rPr>
          <w:rFonts w:ascii="Arial" w:hAnsi="Arial" w:cs="Arial"/>
          <w:color w:val="222222"/>
          <w:sz w:val="20"/>
          <w:szCs w:val="20"/>
          <w:shd w:val="clear" w:color="auto" w:fill="FFFFFF"/>
        </w:rPr>
        <w:t> and </w:t>
      </w:r>
      <w:r>
        <w:rPr>
          <w:rFonts w:ascii="Arial" w:hAnsi="Arial" w:cs="Arial"/>
          <w:b/>
          <w:bCs/>
          <w:color w:val="222222"/>
          <w:sz w:val="20"/>
          <w:szCs w:val="20"/>
          <w:shd w:val="clear" w:color="auto" w:fill="FFFFFF"/>
        </w:rPr>
        <w:t>calloc</w:t>
      </w:r>
      <w:r>
        <w:rPr>
          <w:rFonts w:ascii="Arial" w:hAnsi="Arial" w:cs="Arial"/>
          <w:color w:val="222222"/>
          <w:sz w:val="20"/>
          <w:szCs w:val="20"/>
          <w:shd w:val="clear" w:color="auto" w:fill="FFFFFF"/>
        </w:rPr>
        <w:t> are used in C language </w:t>
      </w:r>
      <w:r>
        <w:rPr>
          <w:rFonts w:ascii="Arial" w:hAnsi="Arial" w:cs="Arial"/>
          <w:b/>
          <w:bCs/>
          <w:color w:val="222222"/>
          <w:sz w:val="20"/>
          <w:szCs w:val="20"/>
          <w:shd w:val="clear" w:color="auto" w:fill="FFFFFF"/>
        </w:rPr>
        <w:t>for dynamic memory allocation</w:t>
      </w:r>
      <w:r>
        <w:rPr>
          <w:rFonts w:ascii="Arial" w:hAnsi="Arial" w:cs="Arial"/>
          <w:color w:val="222222"/>
          <w:sz w:val="20"/>
          <w:szCs w:val="20"/>
          <w:shd w:val="clear" w:color="auto" w:fill="FFFFFF"/>
        </w:rPr>
        <w:t> they obtain blocks </w:t>
      </w:r>
      <w:r>
        <w:rPr>
          <w:rFonts w:ascii="Arial" w:hAnsi="Arial" w:cs="Arial"/>
          <w:b/>
          <w:bCs/>
          <w:color w:val="222222"/>
          <w:sz w:val="20"/>
          <w:szCs w:val="20"/>
          <w:shd w:val="clear" w:color="auto" w:fill="FFFFFF"/>
        </w:rPr>
        <w:t>of memory dynamically</w:t>
      </w:r>
      <w:r>
        <w:rPr>
          <w:rFonts w:ascii="Arial" w:hAnsi="Arial" w:cs="Arial"/>
          <w:color w:val="222222"/>
          <w:sz w:val="20"/>
          <w:szCs w:val="20"/>
          <w:shd w:val="clear" w:color="auto" w:fill="FFFFFF"/>
        </w:rPr>
        <w:t>.</w:t>
      </w:r>
    </w:p>
    <w:p w:rsidR="00F7040D" w:rsidRDefault="00F7040D">
      <w:pPr>
        <w:rPr>
          <w:rFonts w:ascii="Arial" w:hAnsi="Arial" w:cs="Arial"/>
          <w:b/>
          <w:shd w:val="clear" w:color="auto" w:fill="FFFFFF"/>
        </w:rPr>
      </w:pPr>
      <w:r w:rsidRPr="00F7040D">
        <w:rPr>
          <w:rFonts w:ascii="Arial" w:hAnsi="Arial" w:cs="Arial"/>
          <w:b/>
          <w:shd w:val="clear" w:color="auto" w:fill="FFFFFF"/>
        </w:rPr>
        <w:t> What is function pointer?</w:t>
      </w:r>
      <w:r w:rsidR="00A0717B">
        <w:rPr>
          <w:rFonts w:ascii="Arial" w:hAnsi="Arial" w:cs="Arial"/>
          <w:b/>
          <w:shd w:val="clear" w:color="auto" w:fill="FFFFFF"/>
        </w:rPr>
        <w:t xml:space="preserve"> </w:t>
      </w:r>
      <w:r w:rsidRPr="00F7040D">
        <w:rPr>
          <w:rFonts w:ascii="Arial" w:hAnsi="Arial" w:cs="Arial"/>
          <w:b/>
          <w:shd w:val="clear" w:color="auto" w:fill="FFFFFF"/>
        </w:rPr>
        <w:t>declare function pointer to function which accepts two integers and returns float ?practical use of function pointer?</w:t>
      </w:r>
    </w:p>
    <w:p w:rsidR="00F7040D" w:rsidRPr="00F7040D" w:rsidRDefault="00F7040D" w:rsidP="00F7040D">
      <w:pPr>
        <w:shd w:val="clear" w:color="auto" w:fill="FFFFFF"/>
        <w:spacing w:after="0" w:line="240" w:lineRule="auto"/>
        <w:rPr>
          <w:rFonts w:ascii="Arial" w:eastAsia="Times New Roman" w:hAnsi="Arial" w:cs="Arial"/>
          <w:color w:val="222222"/>
          <w:sz w:val="20"/>
          <w:szCs w:val="20"/>
        </w:rPr>
      </w:pPr>
      <w:r w:rsidRPr="00F7040D">
        <w:rPr>
          <w:rFonts w:ascii="Arial" w:eastAsia="Times New Roman" w:hAnsi="Arial" w:cs="Arial"/>
          <w:b/>
          <w:bCs/>
          <w:color w:val="222222"/>
          <w:sz w:val="20"/>
          <w:szCs w:val="20"/>
        </w:rPr>
        <w:t>Function Pointer</w:t>
      </w:r>
      <w:r w:rsidRPr="00F7040D">
        <w:rPr>
          <w:rFonts w:ascii="Arial" w:eastAsia="Times New Roman" w:hAnsi="Arial" w:cs="Arial"/>
          <w:color w:val="222222"/>
          <w:sz w:val="20"/>
          <w:szCs w:val="20"/>
        </w:rPr>
        <w:t> Syntax</w:t>
      </w:r>
    </w:p>
    <w:p w:rsidR="00F7040D" w:rsidRDefault="00F7040D" w:rsidP="00F7040D">
      <w:pPr>
        <w:rPr>
          <w:rFonts w:ascii="Arial" w:eastAsia="Times New Roman" w:hAnsi="Arial" w:cs="Arial"/>
          <w:color w:val="222222"/>
          <w:sz w:val="20"/>
        </w:rPr>
      </w:pPr>
      <w:r w:rsidRPr="00F7040D">
        <w:rPr>
          <w:rFonts w:ascii="Arial" w:eastAsia="Times New Roman" w:hAnsi="Arial" w:cs="Arial"/>
          <w:color w:val="222222"/>
          <w:sz w:val="20"/>
        </w:rPr>
        <w:lastRenderedPageBreak/>
        <w:t>In this </w:t>
      </w:r>
      <w:r w:rsidRPr="00F7040D">
        <w:rPr>
          <w:rFonts w:ascii="Arial" w:eastAsia="Times New Roman" w:hAnsi="Arial" w:cs="Arial"/>
          <w:b/>
          <w:bCs/>
          <w:color w:val="222222"/>
          <w:sz w:val="20"/>
        </w:rPr>
        <w:t>example</w:t>
      </w:r>
      <w:r w:rsidRPr="00F7040D">
        <w:rPr>
          <w:rFonts w:ascii="Arial" w:eastAsia="Times New Roman" w:hAnsi="Arial" w:cs="Arial"/>
          <w:color w:val="222222"/>
          <w:sz w:val="20"/>
        </w:rPr>
        <w:t>, foo is a </w:t>
      </w:r>
      <w:r w:rsidRPr="00F7040D">
        <w:rPr>
          <w:rFonts w:ascii="Arial" w:eastAsia="Times New Roman" w:hAnsi="Arial" w:cs="Arial"/>
          <w:b/>
          <w:bCs/>
          <w:color w:val="222222"/>
          <w:sz w:val="20"/>
        </w:rPr>
        <w:t>pointer</w:t>
      </w:r>
      <w:r w:rsidRPr="00F7040D">
        <w:rPr>
          <w:rFonts w:ascii="Arial" w:eastAsia="Times New Roman" w:hAnsi="Arial" w:cs="Arial"/>
          <w:color w:val="222222"/>
          <w:sz w:val="20"/>
        </w:rPr>
        <w:t> to a </w:t>
      </w:r>
      <w:r w:rsidRPr="00F7040D">
        <w:rPr>
          <w:rFonts w:ascii="Arial" w:eastAsia="Times New Roman" w:hAnsi="Arial" w:cs="Arial"/>
          <w:b/>
          <w:bCs/>
          <w:color w:val="222222"/>
          <w:sz w:val="20"/>
        </w:rPr>
        <w:t>function</w:t>
      </w:r>
      <w:r w:rsidRPr="00F7040D">
        <w:rPr>
          <w:rFonts w:ascii="Arial" w:eastAsia="Times New Roman" w:hAnsi="Arial" w:cs="Arial"/>
          <w:color w:val="222222"/>
          <w:sz w:val="20"/>
        </w:rPr>
        <w:t> taking one argument, an integer, and that returns void. It's as if you're declaring a </w:t>
      </w:r>
      <w:r w:rsidRPr="00F7040D">
        <w:rPr>
          <w:rFonts w:ascii="Arial" w:eastAsia="Times New Roman" w:hAnsi="Arial" w:cs="Arial"/>
          <w:b/>
          <w:bCs/>
          <w:color w:val="222222"/>
          <w:sz w:val="20"/>
        </w:rPr>
        <w:t>function</w:t>
      </w:r>
      <w:r w:rsidRPr="00F7040D">
        <w:rPr>
          <w:rFonts w:ascii="Arial" w:eastAsia="Times New Roman" w:hAnsi="Arial" w:cs="Arial"/>
          <w:color w:val="222222"/>
          <w:sz w:val="20"/>
        </w:rPr>
        <w:t> called "*foo", which takes an int and returns void; now, if *foo is a </w:t>
      </w:r>
      <w:r w:rsidRPr="00F7040D">
        <w:rPr>
          <w:rFonts w:ascii="Arial" w:eastAsia="Times New Roman" w:hAnsi="Arial" w:cs="Arial"/>
          <w:b/>
          <w:bCs/>
          <w:color w:val="222222"/>
          <w:sz w:val="20"/>
        </w:rPr>
        <w:t>function</w:t>
      </w:r>
      <w:r w:rsidRPr="00F7040D">
        <w:rPr>
          <w:rFonts w:ascii="Arial" w:eastAsia="Times New Roman" w:hAnsi="Arial" w:cs="Arial"/>
          <w:color w:val="222222"/>
          <w:sz w:val="20"/>
        </w:rPr>
        <w:t>, then foo must be a </w:t>
      </w:r>
      <w:r w:rsidRPr="00F7040D">
        <w:rPr>
          <w:rFonts w:ascii="Arial" w:eastAsia="Times New Roman" w:hAnsi="Arial" w:cs="Arial"/>
          <w:b/>
          <w:bCs/>
          <w:color w:val="222222"/>
          <w:sz w:val="20"/>
        </w:rPr>
        <w:t>pointer</w:t>
      </w:r>
      <w:r w:rsidRPr="00F7040D">
        <w:rPr>
          <w:rFonts w:ascii="Arial" w:eastAsia="Times New Roman" w:hAnsi="Arial" w:cs="Arial"/>
          <w:color w:val="222222"/>
          <w:sz w:val="20"/>
        </w:rPr>
        <w:t> to a </w:t>
      </w:r>
      <w:r w:rsidRPr="00F7040D">
        <w:rPr>
          <w:rFonts w:ascii="Arial" w:eastAsia="Times New Roman" w:hAnsi="Arial" w:cs="Arial"/>
          <w:b/>
          <w:bCs/>
          <w:color w:val="222222"/>
          <w:sz w:val="20"/>
        </w:rPr>
        <w:t>function</w:t>
      </w:r>
      <w:r w:rsidRPr="00F7040D">
        <w:rPr>
          <w:rFonts w:ascii="Arial" w:eastAsia="Times New Roman" w:hAnsi="Arial" w:cs="Arial"/>
          <w:color w:val="222222"/>
          <w:sz w:val="20"/>
        </w:rPr>
        <w:t>.</w:t>
      </w:r>
    </w:p>
    <w:p w:rsidR="00F7040D" w:rsidRDefault="00F7040D" w:rsidP="00F7040D">
      <w:pPr>
        <w:rPr>
          <w:rFonts w:ascii="Arial" w:eastAsia="Times New Roman" w:hAnsi="Arial" w:cs="Arial"/>
          <w:color w:val="222222"/>
          <w:sz w:val="20"/>
        </w:rPr>
      </w:pPr>
    </w:p>
    <w:p w:rsidR="00F7040D" w:rsidRDefault="00F7040D" w:rsidP="00F704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What is the </w:t>
      </w:r>
      <w:r>
        <w:rPr>
          <w:rFonts w:ascii="Arial" w:hAnsi="Arial" w:cs="Arial"/>
          <w:b/>
          <w:bCs/>
          <w:color w:val="222222"/>
          <w:sz w:val="20"/>
          <w:szCs w:val="20"/>
          <w:shd w:val="clear" w:color="auto" w:fill="FFFFFF"/>
        </w:rPr>
        <w:t>practical use of function pointers</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Function pointers</w:t>
      </w:r>
      <w:r>
        <w:rPr>
          <w:rFonts w:ascii="Arial" w:hAnsi="Arial" w:cs="Arial"/>
          <w:color w:val="222222"/>
          <w:sz w:val="20"/>
          <w:szCs w:val="20"/>
          <w:shd w:val="clear" w:color="auto" w:fill="FFFFFF"/>
        </w:rPr>
        <w:t> can be useful when you want to create callback mechanism, and need to pass address of an </w:t>
      </w:r>
      <w:r>
        <w:rPr>
          <w:rFonts w:ascii="Arial" w:hAnsi="Arial" w:cs="Arial"/>
          <w:b/>
          <w:bCs/>
          <w:color w:val="222222"/>
          <w:sz w:val="20"/>
          <w:szCs w:val="20"/>
          <w:shd w:val="clear" w:color="auto" w:fill="FFFFFF"/>
        </w:rPr>
        <w:t>function</w:t>
      </w:r>
      <w:r>
        <w:rPr>
          <w:rFonts w:ascii="Arial" w:hAnsi="Arial" w:cs="Arial"/>
          <w:color w:val="222222"/>
          <w:sz w:val="20"/>
          <w:szCs w:val="20"/>
          <w:shd w:val="clear" w:color="auto" w:fill="FFFFFF"/>
        </w:rPr>
        <w:t> to another </w:t>
      </w:r>
      <w:r>
        <w:rPr>
          <w:rFonts w:ascii="Arial" w:hAnsi="Arial" w:cs="Arial"/>
          <w:b/>
          <w:bCs/>
          <w:color w:val="222222"/>
          <w:sz w:val="20"/>
          <w:szCs w:val="20"/>
          <w:shd w:val="clear" w:color="auto" w:fill="FFFFFF"/>
        </w:rPr>
        <w:t>function</w:t>
      </w:r>
      <w:r>
        <w:rPr>
          <w:rFonts w:ascii="Arial" w:hAnsi="Arial" w:cs="Arial"/>
          <w:color w:val="222222"/>
          <w:sz w:val="20"/>
          <w:szCs w:val="20"/>
          <w:shd w:val="clear" w:color="auto" w:fill="FFFFFF"/>
        </w:rPr>
        <w:t>. They can also be useful when you want to store an array of </w:t>
      </w:r>
      <w:r>
        <w:rPr>
          <w:rFonts w:ascii="Arial" w:hAnsi="Arial" w:cs="Arial"/>
          <w:b/>
          <w:bCs/>
          <w:color w:val="222222"/>
          <w:sz w:val="20"/>
          <w:szCs w:val="20"/>
          <w:shd w:val="clear" w:color="auto" w:fill="FFFFFF"/>
        </w:rPr>
        <w:t>functions</w:t>
      </w:r>
      <w:r>
        <w:rPr>
          <w:rFonts w:ascii="Arial" w:hAnsi="Arial" w:cs="Arial"/>
          <w:color w:val="222222"/>
          <w:sz w:val="20"/>
          <w:szCs w:val="20"/>
          <w:shd w:val="clear" w:color="auto" w:fill="FFFFFF"/>
        </w:rPr>
        <w:t>, to call dynamically for </w:t>
      </w:r>
      <w:r>
        <w:rPr>
          <w:rFonts w:ascii="Arial" w:hAnsi="Arial" w:cs="Arial"/>
          <w:b/>
          <w:bCs/>
          <w:color w:val="222222"/>
          <w:sz w:val="20"/>
          <w:szCs w:val="20"/>
          <w:shd w:val="clear" w:color="auto" w:fill="FFFFFF"/>
        </w:rPr>
        <w:t>example</w:t>
      </w:r>
      <w:r>
        <w:rPr>
          <w:rFonts w:ascii="Arial" w:hAnsi="Arial" w:cs="Arial"/>
          <w:color w:val="222222"/>
          <w:sz w:val="20"/>
          <w:szCs w:val="20"/>
          <w:shd w:val="clear" w:color="auto" w:fill="FFFFFF"/>
        </w:rPr>
        <w:t>.</w:t>
      </w:r>
    </w:p>
    <w:p w:rsidR="00F7040D" w:rsidRDefault="00F7040D" w:rsidP="00F7040D">
      <w:pPr>
        <w:rPr>
          <w:rFonts w:ascii="Arial" w:hAnsi="Arial" w:cs="Arial"/>
          <w:color w:val="222222"/>
          <w:sz w:val="20"/>
          <w:szCs w:val="20"/>
          <w:shd w:val="clear" w:color="auto" w:fill="FFFFFF"/>
        </w:rPr>
      </w:pPr>
    </w:p>
    <w:p w:rsidR="00F7040D" w:rsidRPr="00A0717B" w:rsidRDefault="00F7040D" w:rsidP="00F7040D">
      <w:pPr>
        <w:rPr>
          <w:rFonts w:ascii="Arial" w:hAnsi="Arial" w:cs="Arial"/>
          <w:b/>
          <w:sz w:val="20"/>
          <w:szCs w:val="20"/>
          <w:u w:val="single"/>
          <w:shd w:val="clear" w:color="auto" w:fill="FFFFFF"/>
        </w:rPr>
      </w:pPr>
      <w:r w:rsidRPr="00A0717B">
        <w:rPr>
          <w:rFonts w:ascii="Arial" w:hAnsi="Arial" w:cs="Arial"/>
          <w:b/>
          <w:sz w:val="20"/>
          <w:szCs w:val="20"/>
          <w:u w:val="single"/>
          <w:shd w:val="clear" w:color="auto" w:fill="FFFFFF"/>
        </w:rPr>
        <w:t>Write a program to find the position of first non-zero bit?</w:t>
      </w:r>
    </w:p>
    <w:p w:rsidR="00F7040D" w:rsidRDefault="00F7040D" w:rsidP="00F7040D">
      <w:pPr>
        <w:rPr>
          <w:rFonts w:ascii="Arial" w:hAnsi="Arial" w:cs="Arial"/>
          <w:sz w:val="20"/>
          <w:szCs w:val="20"/>
          <w:shd w:val="clear" w:color="auto" w:fill="FFFFFF"/>
        </w:rPr>
      </w:pPr>
    </w:p>
    <w:p w:rsidR="00F7040D" w:rsidRPr="00A0717B" w:rsidRDefault="00F7040D" w:rsidP="00F7040D">
      <w:pPr>
        <w:pStyle w:val="NormalWeb"/>
        <w:shd w:val="clear" w:color="auto" w:fill="FFFFFF"/>
        <w:spacing w:before="0" w:beforeAutospacing="0" w:after="125" w:afterAutospacing="0"/>
        <w:textAlignment w:val="baseline"/>
        <w:rPr>
          <w:rFonts w:ascii="Arial" w:hAnsi="Arial" w:cs="Arial"/>
          <w:b/>
          <w:sz w:val="20"/>
          <w:szCs w:val="20"/>
          <w:u w:val="single"/>
        </w:rPr>
      </w:pPr>
      <w:r w:rsidRPr="00A0717B">
        <w:rPr>
          <w:rFonts w:ascii="Arial" w:hAnsi="Arial" w:cs="Arial"/>
          <w:b/>
          <w:sz w:val="20"/>
          <w:szCs w:val="20"/>
          <w:u w:val="single"/>
        </w:rPr>
        <w:t>8. Where local,static and global variables stored in the primary memory?</w:t>
      </w:r>
    </w:p>
    <w:p w:rsidR="009A515F" w:rsidRPr="00A0717B" w:rsidRDefault="009A515F" w:rsidP="00F7040D">
      <w:pPr>
        <w:pStyle w:val="NormalWeb"/>
        <w:shd w:val="clear" w:color="auto" w:fill="FFFFFF"/>
        <w:spacing w:before="0" w:beforeAutospacing="0" w:after="125" w:afterAutospacing="0"/>
        <w:textAlignment w:val="baseline"/>
        <w:rPr>
          <w:rFonts w:ascii="Arial" w:hAnsi="Arial" w:cs="Arial"/>
          <w:b/>
          <w:sz w:val="20"/>
          <w:szCs w:val="20"/>
          <w:u w:val="single"/>
        </w:rPr>
      </w:pP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t>Questions on operating system:</w:t>
      </w: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1. what is semaphore and binary semaphore?</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Semaphore</w:t>
      </w:r>
      <w:r>
        <w:rPr>
          <w:rFonts w:ascii="Arial" w:hAnsi="Arial" w:cs="Arial"/>
          <w:color w:val="222222"/>
          <w:sz w:val="20"/>
          <w:szCs w:val="20"/>
          <w:shd w:val="clear" w:color="auto" w:fill="FFFFFF"/>
        </w:rPr>
        <w:t> is simply a variable. This variable is used to solve the critical section problem and to achieve process synchronization in the multiprocessing environment. ... Counting </w:t>
      </w:r>
      <w:r>
        <w:rPr>
          <w:rFonts w:ascii="Arial" w:hAnsi="Arial" w:cs="Arial"/>
          <w:b/>
          <w:bCs/>
          <w:color w:val="222222"/>
          <w:sz w:val="20"/>
          <w:szCs w:val="20"/>
          <w:shd w:val="clear" w:color="auto" w:fill="FFFFFF"/>
        </w:rPr>
        <w:t>semaphore</w:t>
      </w:r>
      <w:r>
        <w:rPr>
          <w:rFonts w:ascii="Arial" w:hAnsi="Arial" w:cs="Arial"/>
          <w:color w:val="222222"/>
          <w:sz w:val="20"/>
          <w:szCs w:val="20"/>
          <w:shd w:val="clear" w:color="auto" w:fill="FFFFFF"/>
        </w:rPr>
        <w:t> can take non-negative integer values and </w:t>
      </w:r>
      <w:r>
        <w:rPr>
          <w:rFonts w:ascii="Arial" w:hAnsi="Arial" w:cs="Arial"/>
          <w:b/>
          <w:bCs/>
          <w:color w:val="222222"/>
          <w:sz w:val="20"/>
          <w:szCs w:val="20"/>
          <w:shd w:val="clear" w:color="auto" w:fill="FFFFFF"/>
        </w:rPr>
        <w:t>Binary semaphore</w:t>
      </w:r>
      <w:r>
        <w:rPr>
          <w:rFonts w:ascii="Arial" w:hAnsi="Arial" w:cs="Arial"/>
          <w:color w:val="222222"/>
          <w:sz w:val="20"/>
          <w:szCs w:val="20"/>
          <w:shd w:val="clear" w:color="auto" w:fill="FFFFFF"/>
        </w:rPr>
        <w:t> can take the value 0 &amp; 1. only.</w:t>
      </w: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2. What is API? how system call works?</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 main difference between </w:t>
      </w:r>
      <w:r>
        <w:rPr>
          <w:rFonts w:ascii="Arial" w:hAnsi="Arial" w:cs="Arial"/>
          <w:b/>
          <w:bCs/>
          <w:color w:val="222222"/>
          <w:sz w:val="20"/>
          <w:szCs w:val="20"/>
          <w:shd w:val="clear" w:color="auto" w:fill="FFFFFF"/>
        </w:rPr>
        <w:t>API</w:t>
      </w:r>
      <w:r>
        <w:rPr>
          <w:rFonts w:ascii="Arial" w:hAnsi="Arial" w:cs="Arial"/>
          <w:color w:val="222222"/>
          <w:sz w:val="20"/>
          <w:szCs w:val="20"/>
          <w:shd w:val="clear" w:color="auto" w:fill="FFFFFF"/>
        </w:rPr>
        <w:t> and </w:t>
      </w:r>
      <w:r>
        <w:rPr>
          <w:rFonts w:ascii="Arial" w:hAnsi="Arial" w:cs="Arial"/>
          <w:b/>
          <w:bCs/>
          <w:color w:val="222222"/>
          <w:sz w:val="20"/>
          <w:szCs w:val="20"/>
          <w:shd w:val="clear" w:color="auto" w:fill="FFFFFF"/>
        </w:rPr>
        <w:t>system call</w:t>
      </w:r>
      <w:r>
        <w:rPr>
          <w:rFonts w:ascii="Arial" w:hAnsi="Arial" w:cs="Arial"/>
          <w:color w:val="222222"/>
          <w:sz w:val="20"/>
          <w:szCs w:val="20"/>
          <w:shd w:val="clear" w:color="auto" w:fill="FFFFFF"/>
        </w:rPr>
        <w:t> is that </w:t>
      </w:r>
      <w:r>
        <w:rPr>
          <w:rFonts w:ascii="Arial" w:hAnsi="Arial" w:cs="Arial"/>
          <w:b/>
          <w:bCs/>
          <w:color w:val="222222"/>
          <w:sz w:val="20"/>
          <w:szCs w:val="20"/>
          <w:shd w:val="clear" w:color="auto" w:fill="FFFFFF"/>
        </w:rPr>
        <w:t>API</w:t>
      </w:r>
      <w:r>
        <w:rPr>
          <w:rFonts w:ascii="Arial" w:hAnsi="Arial" w:cs="Arial"/>
          <w:color w:val="222222"/>
          <w:sz w:val="20"/>
          <w:szCs w:val="20"/>
          <w:shd w:val="clear" w:color="auto" w:fill="FFFFFF"/>
        </w:rPr>
        <w:t> is a set of protocols, routines, and, functions that allow the exchange of data among various applications and devices while a </w:t>
      </w:r>
      <w:r>
        <w:rPr>
          <w:rFonts w:ascii="Arial" w:hAnsi="Arial" w:cs="Arial"/>
          <w:b/>
          <w:bCs/>
          <w:color w:val="222222"/>
          <w:sz w:val="20"/>
          <w:szCs w:val="20"/>
          <w:shd w:val="clear" w:color="auto" w:fill="FFFFFF"/>
        </w:rPr>
        <w:t>system call</w:t>
      </w:r>
      <w:r>
        <w:rPr>
          <w:rFonts w:ascii="Arial" w:hAnsi="Arial" w:cs="Arial"/>
          <w:color w:val="222222"/>
          <w:sz w:val="20"/>
          <w:szCs w:val="20"/>
          <w:shd w:val="clear" w:color="auto" w:fill="FFFFFF"/>
        </w:rPr>
        <w:t> is a method that allows a program to request services from the kerne</w:t>
      </w:r>
      <w:r w:rsidR="00A0717B">
        <w:rPr>
          <w:rFonts w:ascii="Arial" w:hAnsi="Arial" w:cs="Arial"/>
          <w:color w:val="222222"/>
          <w:sz w:val="20"/>
          <w:szCs w:val="20"/>
          <w:shd w:val="clear" w:color="auto" w:fill="FFFFFF"/>
        </w:rPr>
        <w:t>l.</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 visual explanation of a user application invoking the open() </w:t>
      </w:r>
      <w:r>
        <w:rPr>
          <w:rFonts w:ascii="Arial" w:hAnsi="Arial" w:cs="Arial"/>
          <w:b/>
          <w:bCs/>
          <w:color w:val="222222"/>
          <w:sz w:val="20"/>
          <w:szCs w:val="20"/>
          <w:shd w:val="clear" w:color="auto" w:fill="FFFFFF"/>
        </w:rPr>
        <w:t>system call</w:t>
      </w:r>
      <w:r>
        <w:rPr>
          <w:rFonts w:ascii="Arial" w:hAnsi="Arial" w:cs="Arial"/>
          <w:color w:val="222222"/>
          <w:sz w:val="20"/>
          <w:szCs w:val="20"/>
          <w:shd w:val="clear" w:color="auto" w:fill="FFFFFF"/>
        </w:rPr>
        <w:t>: It should be noted that the</w:t>
      </w:r>
      <w:r w:rsidR="007738C4">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system call</w:t>
      </w:r>
      <w:r>
        <w:rPr>
          <w:rFonts w:ascii="Arial" w:hAnsi="Arial" w:cs="Arial"/>
          <w:color w:val="222222"/>
          <w:sz w:val="20"/>
          <w:szCs w:val="20"/>
          <w:shd w:val="clear" w:color="auto" w:fill="FFFFFF"/>
        </w:rPr>
        <w:t> interface (it serves as the link to </w:t>
      </w:r>
      <w:r>
        <w:rPr>
          <w:rFonts w:ascii="Arial" w:hAnsi="Arial" w:cs="Arial"/>
          <w:b/>
          <w:bCs/>
          <w:color w:val="222222"/>
          <w:sz w:val="20"/>
          <w:szCs w:val="20"/>
          <w:shd w:val="clear" w:color="auto" w:fill="FFFFFF"/>
        </w:rPr>
        <w:t>system calls</w:t>
      </w:r>
      <w:r>
        <w:rPr>
          <w:rFonts w:ascii="Arial" w:hAnsi="Arial" w:cs="Arial"/>
          <w:color w:val="222222"/>
          <w:sz w:val="20"/>
          <w:szCs w:val="20"/>
          <w:shd w:val="clear" w:color="auto" w:fill="FFFFFF"/>
        </w:rPr>
        <w:t> made available by the operating </w:t>
      </w:r>
      <w:r>
        <w:rPr>
          <w:rFonts w:ascii="Arial" w:hAnsi="Arial" w:cs="Arial"/>
          <w:b/>
          <w:bCs/>
          <w:color w:val="222222"/>
          <w:sz w:val="20"/>
          <w:szCs w:val="20"/>
          <w:shd w:val="clear" w:color="auto" w:fill="FFFFFF"/>
        </w:rPr>
        <w:t>system</w:t>
      </w:r>
      <w:r>
        <w:rPr>
          <w:rFonts w:ascii="Arial" w:hAnsi="Arial" w:cs="Arial"/>
          <w:color w:val="222222"/>
          <w:sz w:val="20"/>
          <w:szCs w:val="20"/>
          <w:shd w:val="clear" w:color="auto" w:fill="FFFFFF"/>
        </w:rPr>
        <w:t>) invokes intended </w:t>
      </w:r>
      <w:r>
        <w:rPr>
          <w:rFonts w:ascii="Arial" w:hAnsi="Arial" w:cs="Arial"/>
          <w:b/>
          <w:bCs/>
          <w:color w:val="222222"/>
          <w:sz w:val="20"/>
          <w:szCs w:val="20"/>
          <w:shd w:val="clear" w:color="auto" w:fill="FFFFFF"/>
        </w:rPr>
        <w:t>system call</w:t>
      </w:r>
      <w:r>
        <w:rPr>
          <w:rFonts w:ascii="Arial" w:hAnsi="Arial" w:cs="Arial"/>
          <w:color w:val="222222"/>
          <w:sz w:val="20"/>
          <w:szCs w:val="20"/>
          <w:shd w:val="clear" w:color="auto" w:fill="FFFFFF"/>
        </w:rPr>
        <w:t> in OS kernel and returns status of the </w:t>
      </w:r>
      <w:r>
        <w:rPr>
          <w:rFonts w:ascii="Arial" w:hAnsi="Arial" w:cs="Arial"/>
          <w:b/>
          <w:bCs/>
          <w:color w:val="222222"/>
          <w:sz w:val="20"/>
          <w:szCs w:val="20"/>
          <w:shd w:val="clear" w:color="auto" w:fill="FFFFFF"/>
        </w:rPr>
        <w:t>system call</w:t>
      </w:r>
      <w:r>
        <w:rPr>
          <w:rFonts w:ascii="Arial" w:hAnsi="Arial" w:cs="Arial"/>
          <w:color w:val="222222"/>
          <w:sz w:val="20"/>
          <w:szCs w:val="20"/>
          <w:shd w:val="clear" w:color="auto" w:fill="FFFFFF"/>
        </w:rPr>
        <w:t> and any return values.</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p>
    <w:p w:rsidR="009A515F" w:rsidRDefault="009A515F" w:rsidP="00F7040D">
      <w:pPr>
        <w:pStyle w:val="NormalWeb"/>
        <w:shd w:val="clear" w:color="auto" w:fill="FFFFFF"/>
        <w:spacing w:before="0" w:beforeAutospacing="0" w:after="125" w:afterAutospacing="0"/>
        <w:textAlignment w:val="baseline"/>
        <w:rPr>
          <w:rFonts w:ascii="Arial" w:hAnsi="Arial" w:cs="Arial"/>
          <w:sz w:val="20"/>
          <w:szCs w:val="20"/>
        </w:rPr>
      </w:pPr>
      <w:r>
        <w:rPr>
          <w:noProof/>
        </w:rPr>
        <w:lastRenderedPageBreak/>
        <w:drawing>
          <wp:inline distT="0" distB="0" distL="0" distR="0">
            <wp:extent cx="5943600" cy="4526130"/>
            <wp:effectExtent l="19050" t="0" r="0" b="0"/>
            <wp:docPr id="1" name="Picture 1" descr="Difference Between API and System Call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PI and System Call - Comparison Summary"/>
                    <pic:cNvPicPr>
                      <a:picLocks noChangeAspect="1" noChangeArrowheads="1"/>
                    </pic:cNvPicPr>
                  </pic:nvPicPr>
                  <pic:blipFill>
                    <a:blip r:embed="rId7"/>
                    <a:srcRect/>
                    <a:stretch>
                      <a:fillRect/>
                    </a:stretch>
                  </pic:blipFill>
                  <pic:spPr bwMode="auto">
                    <a:xfrm>
                      <a:off x="0" y="0"/>
                      <a:ext cx="5943600" cy="4526130"/>
                    </a:xfrm>
                    <a:prstGeom prst="rect">
                      <a:avLst/>
                    </a:prstGeom>
                    <a:noFill/>
                    <a:ln w="9525">
                      <a:noFill/>
                      <a:miter lim="800000"/>
                      <a:headEnd/>
                      <a:tailEnd/>
                    </a:ln>
                  </pic:spPr>
                </pic:pic>
              </a:graphicData>
            </a:graphic>
          </wp:inline>
        </w:drawing>
      </w:r>
      <w:r w:rsidR="00F7040D">
        <w:rPr>
          <w:rFonts w:ascii="Arial" w:hAnsi="Arial" w:cs="Arial"/>
          <w:sz w:val="20"/>
          <w:szCs w:val="20"/>
        </w:rPr>
        <w:br/>
        <w:t>3. Explain about IPC techniques?</w:t>
      </w:r>
    </w:p>
    <w:p w:rsidR="009A515F" w:rsidRDefault="009A515F"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b/>
          <w:bCs/>
          <w:color w:val="222222"/>
          <w:sz w:val="20"/>
          <w:szCs w:val="20"/>
          <w:shd w:val="clear" w:color="auto" w:fill="FFFFFF"/>
        </w:rPr>
        <w:t>Inter-process communication</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IPC</w:t>
      </w:r>
      <w:r>
        <w:rPr>
          <w:rFonts w:ascii="Arial" w:hAnsi="Arial" w:cs="Arial"/>
          <w:color w:val="222222"/>
          <w:sz w:val="20"/>
          <w:szCs w:val="20"/>
          <w:shd w:val="clear" w:color="auto" w:fill="FFFFFF"/>
        </w:rPr>
        <w:t>) is a mechanism that allows the exchange of data between processes. ... </w:t>
      </w:r>
      <w:r>
        <w:rPr>
          <w:rFonts w:ascii="Arial" w:hAnsi="Arial" w:cs="Arial"/>
          <w:b/>
          <w:bCs/>
          <w:color w:val="222222"/>
          <w:sz w:val="20"/>
          <w:szCs w:val="20"/>
          <w:shd w:val="clear" w:color="auto" w:fill="FFFFFF"/>
        </w:rPr>
        <w:t>IPC</w:t>
      </w:r>
      <w:r>
        <w:rPr>
          <w:rFonts w:ascii="Arial" w:hAnsi="Arial" w:cs="Arial"/>
          <w:color w:val="222222"/>
          <w:sz w:val="20"/>
          <w:szCs w:val="20"/>
          <w:shd w:val="clear" w:color="auto" w:fill="FFFFFF"/>
        </w:rPr>
        <w:t> enables data </w:t>
      </w:r>
      <w:r>
        <w:rPr>
          <w:rFonts w:ascii="Arial" w:hAnsi="Arial" w:cs="Arial"/>
          <w:b/>
          <w:bCs/>
          <w:color w:val="222222"/>
          <w:sz w:val="20"/>
          <w:szCs w:val="20"/>
          <w:shd w:val="clear" w:color="auto" w:fill="FFFFFF"/>
        </w:rPr>
        <w:t>communication</w:t>
      </w:r>
      <w:r>
        <w:rPr>
          <w:rFonts w:ascii="Arial" w:hAnsi="Arial" w:cs="Arial"/>
          <w:color w:val="222222"/>
          <w:sz w:val="20"/>
          <w:szCs w:val="20"/>
          <w:shd w:val="clear" w:color="auto" w:fill="FFFFFF"/>
        </w:rPr>
        <w:t> by allowing processes to use segments, semaphores, and other methods to share memory and information. </w:t>
      </w:r>
      <w:r>
        <w:rPr>
          <w:rFonts w:ascii="Arial" w:hAnsi="Arial" w:cs="Arial"/>
          <w:b/>
          <w:bCs/>
          <w:color w:val="222222"/>
          <w:sz w:val="20"/>
          <w:szCs w:val="20"/>
          <w:shd w:val="clear" w:color="auto" w:fill="FFFFFF"/>
        </w:rPr>
        <w:t>IPC</w:t>
      </w:r>
      <w:r>
        <w:rPr>
          <w:rFonts w:ascii="Arial" w:hAnsi="Arial" w:cs="Arial"/>
          <w:color w:val="222222"/>
          <w:sz w:val="20"/>
          <w:szCs w:val="20"/>
          <w:shd w:val="clear" w:color="auto" w:fill="FFFFFF"/>
        </w:rPr>
        <w:t> facilitates efficient message transfer between processes.</w:t>
      </w: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4. What will happen when Interrupt occur?</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When an </w:t>
      </w:r>
      <w:r>
        <w:rPr>
          <w:rFonts w:ascii="Arial" w:hAnsi="Arial" w:cs="Arial"/>
          <w:b/>
          <w:bCs/>
          <w:color w:val="222222"/>
          <w:sz w:val="20"/>
          <w:szCs w:val="20"/>
          <w:shd w:val="clear" w:color="auto" w:fill="FFFFFF"/>
        </w:rPr>
        <w:t>interrupt occurs</w:t>
      </w:r>
      <w:r>
        <w:rPr>
          <w:rFonts w:ascii="Arial" w:hAnsi="Arial" w:cs="Arial"/>
          <w:color w:val="222222"/>
          <w:sz w:val="20"/>
          <w:szCs w:val="20"/>
          <w:shd w:val="clear" w:color="auto" w:fill="FFFFFF"/>
        </w:rPr>
        <w:t>, it causes the CPU </w:t>
      </w:r>
      <w:r>
        <w:rPr>
          <w:rFonts w:ascii="Arial" w:hAnsi="Arial" w:cs="Arial"/>
          <w:b/>
          <w:bCs/>
          <w:color w:val="222222"/>
          <w:sz w:val="20"/>
          <w:szCs w:val="20"/>
          <w:shd w:val="clear" w:color="auto" w:fill="FFFFFF"/>
        </w:rPr>
        <w:t>to</w:t>
      </w:r>
      <w:r>
        <w:rPr>
          <w:rFonts w:ascii="Arial" w:hAnsi="Arial" w:cs="Arial"/>
          <w:color w:val="222222"/>
          <w:sz w:val="20"/>
          <w:szCs w:val="20"/>
          <w:shd w:val="clear" w:color="auto" w:fill="FFFFFF"/>
        </w:rPr>
        <w:t> stop executing the current program. ... When an </w:t>
      </w:r>
      <w:r>
        <w:rPr>
          <w:rFonts w:ascii="Arial" w:hAnsi="Arial" w:cs="Arial"/>
          <w:b/>
          <w:bCs/>
          <w:color w:val="222222"/>
          <w:sz w:val="20"/>
          <w:szCs w:val="20"/>
          <w:shd w:val="clear" w:color="auto" w:fill="FFFFFF"/>
        </w:rPr>
        <w:t>interrupt</w:t>
      </w:r>
      <w:r>
        <w:rPr>
          <w:rFonts w:ascii="Arial" w:hAnsi="Arial" w:cs="Arial"/>
          <w:color w:val="222222"/>
          <w:sz w:val="20"/>
          <w:szCs w:val="20"/>
          <w:shd w:val="clear" w:color="auto" w:fill="FFFFFF"/>
        </w:rPr>
        <w:t> is generated, the processor saves its execution state via a context switch, and begins executing the </w:t>
      </w:r>
      <w:r>
        <w:rPr>
          <w:rFonts w:ascii="Arial" w:hAnsi="Arial" w:cs="Arial"/>
          <w:b/>
          <w:bCs/>
          <w:color w:val="222222"/>
          <w:sz w:val="20"/>
          <w:szCs w:val="20"/>
          <w:shd w:val="clear" w:color="auto" w:fill="FFFFFF"/>
        </w:rPr>
        <w:t>interrupt</w:t>
      </w:r>
      <w:r>
        <w:rPr>
          <w:rFonts w:ascii="Arial" w:hAnsi="Arial" w:cs="Arial"/>
          <w:color w:val="222222"/>
          <w:sz w:val="20"/>
          <w:szCs w:val="20"/>
          <w:shd w:val="clear" w:color="auto" w:fill="FFFFFF"/>
        </w:rPr>
        <w:t> handler at the </w:t>
      </w:r>
      <w:r>
        <w:rPr>
          <w:rFonts w:ascii="Arial" w:hAnsi="Arial" w:cs="Arial"/>
          <w:b/>
          <w:bCs/>
          <w:color w:val="222222"/>
          <w:sz w:val="20"/>
          <w:szCs w:val="20"/>
          <w:shd w:val="clear" w:color="auto" w:fill="FFFFFF"/>
        </w:rPr>
        <w:t>interrupt</w:t>
      </w:r>
      <w:r>
        <w:rPr>
          <w:rFonts w:ascii="Arial" w:hAnsi="Arial" w:cs="Arial"/>
          <w:color w:val="222222"/>
          <w:sz w:val="20"/>
          <w:szCs w:val="20"/>
          <w:shd w:val="clear" w:color="auto" w:fill="FFFFFF"/>
        </w:rPr>
        <w:t> vector.</w:t>
      </w:r>
    </w:p>
    <w:p w:rsidR="009A515F" w:rsidRPr="007738C4" w:rsidRDefault="00F7040D" w:rsidP="00F7040D">
      <w:pPr>
        <w:pStyle w:val="NormalWeb"/>
        <w:shd w:val="clear" w:color="auto" w:fill="FFFFFF"/>
        <w:spacing w:before="0" w:beforeAutospacing="0" w:after="125" w:afterAutospacing="0"/>
        <w:textAlignment w:val="baseline"/>
        <w:rPr>
          <w:rFonts w:ascii="Arial" w:hAnsi="Arial" w:cs="Arial"/>
          <w:b/>
          <w:sz w:val="20"/>
          <w:szCs w:val="20"/>
          <w:u w:val="single"/>
        </w:rPr>
      </w:pPr>
      <w:r>
        <w:rPr>
          <w:rFonts w:ascii="Arial" w:hAnsi="Arial" w:cs="Arial"/>
          <w:sz w:val="20"/>
          <w:szCs w:val="20"/>
        </w:rPr>
        <w:br/>
      </w:r>
      <w:r w:rsidRPr="007738C4">
        <w:rPr>
          <w:rFonts w:ascii="Arial" w:hAnsi="Arial" w:cs="Arial"/>
          <w:b/>
          <w:sz w:val="20"/>
          <w:szCs w:val="20"/>
          <w:u w:val="single"/>
        </w:rPr>
        <w:t>5. How interrupt handles in OS?</w:t>
      </w: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6. Explain open() system call and file descriptor?</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For most </w:t>
      </w:r>
      <w:r>
        <w:rPr>
          <w:rFonts w:ascii="Arial" w:hAnsi="Arial" w:cs="Arial"/>
          <w:b/>
          <w:bCs/>
          <w:color w:val="222222"/>
          <w:sz w:val="20"/>
          <w:szCs w:val="20"/>
          <w:shd w:val="clear" w:color="auto" w:fill="FFFFFF"/>
        </w:rPr>
        <w:t>file systems</w:t>
      </w:r>
      <w:r>
        <w:rPr>
          <w:rFonts w:ascii="Arial" w:hAnsi="Arial" w:cs="Arial"/>
          <w:color w:val="222222"/>
          <w:sz w:val="20"/>
          <w:szCs w:val="20"/>
          <w:shd w:val="clear" w:color="auto" w:fill="FFFFFF"/>
        </w:rPr>
        <w:t>, a program initializes access to a </w:t>
      </w:r>
      <w:r>
        <w:rPr>
          <w:rFonts w:ascii="Arial" w:hAnsi="Arial" w:cs="Arial"/>
          <w:b/>
          <w:bCs/>
          <w:color w:val="222222"/>
          <w:sz w:val="20"/>
          <w:szCs w:val="20"/>
          <w:shd w:val="clear" w:color="auto" w:fill="FFFFFF"/>
        </w:rPr>
        <w:t>file</w:t>
      </w:r>
      <w:r>
        <w:rPr>
          <w:rFonts w:ascii="Arial" w:hAnsi="Arial" w:cs="Arial"/>
          <w:color w:val="222222"/>
          <w:sz w:val="20"/>
          <w:szCs w:val="20"/>
          <w:shd w:val="clear" w:color="auto" w:fill="FFFFFF"/>
        </w:rPr>
        <w:t> in a </w:t>
      </w:r>
      <w:r>
        <w:rPr>
          <w:rFonts w:ascii="Arial" w:hAnsi="Arial" w:cs="Arial"/>
          <w:b/>
          <w:bCs/>
          <w:color w:val="222222"/>
          <w:sz w:val="20"/>
          <w:szCs w:val="20"/>
          <w:shd w:val="clear" w:color="auto" w:fill="FFFFFF"/>
        </w:rPr>
        <w:t>file system</w:t>
      </w:r>
      <w:r>
        <w:rPr>
          <w:rFonts w:ascii="Arial" w:hAnsi="Arial" w:cs="Arial"/>
          <w:color w:val="222222"/>
          <w:sz w:val="20"/>
          <w:szCs w:val="20"/>
          <w:shd w:val="clear" w:color="auto" w:fill="FFFFFF"/>
        </w:rPr>
        <w:t> using the </w:t>
      </w:r>
      <w:r>
        <w:rPr>
          <w:rFonts w:ascii="Arial" w:hAnsi="Arial" w:cs="Arial"/>
          <w:b/>
          <w:bCs/>
          <w:color w:val="222222"/>
          <w:sz w:val="20"/>
          <w:szCs w:val="20"/>
          <w:shd w:val="clear" w:color="auto" w:fill="FFFFFF"/>
        </w:rPr>
        <w:t>open system call</w:t>
      </w:r>
      <w:r>
        <w:rPr>
          <w:rFonts w:ascii="Arial" w:hAnsi="Arial" w:cs="Arial"/>
          <w:color w:val="222222"/>
          <w:sz w:val="20"/>
          <w:szCs w:val="20"/>
          <w:shd w:val="clear" w:color="auto" w:fill="FFFFFF"/>
        </w:rPr>
        <w:t>. This allocates resources associated to the </w:t>
      </w:r>
      <w:r>
        <w:rPr>
          <w:rFonts w:ascii="Arial" w:hAnsi="Arial" w:cs="Arial"/>
          <w:b/>
          <w:bCs/>
          <w:color w:val="222222"/>
          <w:sz w:val="20"/>
          <w:szCs w:val="20"/>
          <w:shd w:val="clear" w:color="auto" w:fill="FFFFFF"/>
        </w:rPr>
        <w:t>file</w:t>
      </w:r>
      <w:r>
        <w:rPr>
          <w:rFonts w:ascii="Arial" w:hAnsi="Arial" w:cs="Arial"/>
          <w:color w:val="222222"/>
          <w:sz w:val="20"/>
          <w:szCs w:val="20"/>
          <w:shd w:val="clear" w:color="auto" w:fill="FFFFFF"/>
        </w:rPr>
        <w:t> (the </w:t>
      </w:r>
      <w:r>
        <w:rPr>
          <w:rFonts w:ascii="Arial" w:hAnsi="Arial" w:cs="Arial"/>
          <w:b/>
          <w:bCs/>
          <w:color w:val="222222"/>
          <w:sz w:val="20"/>
          <w:szCs w:val="20"/>
          <w:shd w:val="clear" w:color="auto" w:fill="FFFFFF"/>
        </w:rPr>
        <w:t>file descriptor</w:t>
      </w:r>
      <w:r>
        <w:rPr>
          <w:rFonts w:ascii="Arial" w:hAnsi="Arial" w:cs="Arial"/>
          <w:color w:val="222222"/>
          <w:sz w:val="20"/>
          <w:szCs w:val="20"/>
          <w:shd w:val="clear" w:color="auto" w:fill="FFFFFF"/>
        </w:rPr>
        <w:t>), and returns a </w:t>
      </w:r>
      <w:r>
        <w:rPr>
          <w:rFonts w:ascii="Arial" w:hAnsi="Arial" w:cs="Arial"/>
          <w:b/>
          <w:bCs/>
          <w:color w:val="222222"/>
          <w:sz w:val="20"/>
          <w:szCs w:val="20"/>
          <w:shd w:val="clear" w:color="auto" w:fill="FFFFFF"/>
        </w:rPr>
        <w:t>handle</w:t>
      </w:r>
      <w:r>
        <w:rPr>
          <w:rFonts w:ascii="Arial" w:hAnsi="Arial" w:cs="Arial"/>
          <w:color w:val="222222"/>
          <w:sz w:val="20"/>
          <w:szCs w:val="20"/>
          <w:shd w:val="clear" w:color="auto" w:fill="FFFFFF"/>
        </w:rPr>
        <w:t> that the process will use to refer to that </w:t>
      </w:r>
      <w:r>
        <w:rPr>
          <w:rFonts w:ascii="Arial" w:hAnsi="Arial" w:cs="Arial"/>
          <w:b/>
          <w:bCs/>
          <w:color w:val="222222"/>
          <w:sz w:val="20"/>
          <w:szCs w:val="20"/>
          <w:shd w:val="clear" w:color="auto" w:fill="FFFFFF"/>
        </w:rPr>
        <w:t>file</w:t>
      </w:r>
      <w:r>
        <w:rPr>
          <w:rFonts w:ascii="Arial" w:hAnsi="Arial" w:cs="Arial"/>
          <w:color w:val="222222"/>
          <w:sz w:val="20"/>
          <w:szCs w:val="20"/>
          <w:shd w:val="clear" w:color="auto" w:fill="FFFFFF"/>
        </w:rPr>
        <w:t>. In some cases the </w:t>
      </w:r>
      <w:r>
        <w:rPr>
          <w:rFonts w:ascii="Arial" w:hAnsi="Arial" w:cs="Arial"/>
          <w:b/>
          <w:bCs/>
          <w:color w:val="222222"/>
          <w:sz w:val="20"/>
          <w:szCs w:val="20"/>
          <w:shd w:val="clear" w:color="auto" w:fill="FFFFFF"/>
        </w:rPr>
        <w:t>open</w:t>
      </w:r>
      <w:r>
        <w:rPr>
          <w:rFonts w:ascii="Arial" w:hAnsi="Arial" w:cs="Arial"/>
          <w:color w:val="222222"/>
          <w:sz w:val="20"/>
          <w:szCs w:val="20"/>
          <w:shd w:val="clear" w:color="auto" w:fill="FFFFFF"/>
        </w:rPr>
        <w:t> is performed by the first access.</w:t>
      </w: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7. What is preemptive and Non-preemtive scheduling ?</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lastRenderedPageBreak/>
        <w:t>Preemptive scheduling</w:t>
      </w:r>
      <w:r>
        <w:rPr>
          <w:rFonts w:ascii="Arial" w:hAnsi="Arial" w:cs="Arial"/>
          <w:color w:val="222222"/>
          <w:sz w:val="20"/>
          <w:szCs w:val="20"/>
          <w:shd w:val="clear" w:color="auto" w:fill="FFFFFF"/>
        </w:rPr>
        <w:t> allows a running process to be interrupted by a high priority process, whereas in</w:t>
      </w:r>
      <w:r w:rsidR="003843A3">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non</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preemptive scheduling</w:t>
      </w:r>
      <w:r>
        <w:rPr>
          <w:rFonts w:ascii="Arial" w:hAnsi="Arial" w:cs="Arial"/>
          <w:color w:val="222222"/>
          <w:sz w:val="20"/>
          <w:szCs w:val="20"/>
          <w:shd w:val="clear" w:color="auto" w:fill="FFFFFF"/>
        </w:rPr>
        <w:t>, any new process has to wait until the running process finishes its CPU cycle.</w:t>
      </w: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8. Explain Dead lock conditions</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In an operating system, a </w:t>
      </w:r>
      <w:r>
        <w:rPr>
          <w:rFonts w:ascii="Arial" w:hAnsi="Arial" w:cs="Arial"/>
          <w:b/>
          <w:bCs/>
          <w:color w:val="222222"/>
          <w:sz w:val="20"/>
          <w:szCs w:val="20"/>
          <w:shd w:val="clear" w:color="auto" w:fill="FFFFFF"/>
        </w:rPr>
        <w:t>deadlock</w:t>
      </w:r>
      <w:r>
        <w:rPr>
          <w:rFonts w:ascii="Arial" w:hAnsi="Arial" w:cs="Arial"/>
          <w:color w:val="222222"/>
          <w:sz w:val="20"/>
          <w:szCs w:val="20"/>
          <w:shd w:val="clear" w:color="auto" w:fill="FFFFFF"/>
        </w:rPr>
        <w:t> occurs when a process or thread enters a waiting state because a requested system resource is held by another waiting process, which in turn is waiting for another resource held by another waiting process.</w:t>
      </w:r>
    </w:p>
    <w:p w:rsidR="009A515F"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9. What is ISR?</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An </w:t>
      </w:r>
      <w:r>
        <w:rPr>
          <w:rFonts w:ascii="Arial" w:hAnsi="Arial" w:cs="Arial"/>
          <w:b/>
          <w:bCs/>
          <w:color w:val="222222"/>
          <w:sz w:val="20"/>
          <w:szCs w:val="20"/>
          <w:shd w:val="clear" w:color="auto" w:fill="FFFFFF"/>
        </w:rPr>
        <w:t>ISR</w:t>
      </w:r>
      <w:r>
        <w:rPr>
          <w:rFonts w:ascii="Arial" w:hAnsi="Arial" w:cs="Arial"/>
          <w:color w:val="222222"/>
          <w:sz w:val="20"/>
          <w:szCs w:val="20"/>
          <w:shd w:val="clear" w:color="auto" w:fill="FFFFFF"/>
        </w:rPr>
        <w:t> (also called an interrupt handler) is a software process invoked by an interrupt request from a hardware device. ... When the </w:t>
      </w:r>
      <w:r>
        <w:rPr>
          <w:rFonts w:ascii="Arial" w:hAnsi="Arial" w:cs="Arial"/>
          <w:b/>
          <w:bCs/>
          <w:color w:val="222222"/>
          <w:sz w:val="20"/>
          <w:szCs w:val="20"/>
          <w:shd w:val="clear" w:color="auto" w:fill="FFFFFF"/>
        </w:rPr>
        <w:t>ISR</w:t>
      </w:r>
      <w:r>
        <w:rPr>
          <w:rFonts w:ascii="Arial" w:hAnsi="Arial" w:cs="Arial"/>
          <w:color w:val="222222"/>
          <w:sz w:val="20"/>
          <w:szCs w:val="20"/>
          <w:shd w:val="clear" w:color="auto" w:fill="FFFFFF"/>
        </w:rPr>
        <w:t> is complete, the process is resumed. A basic example of an </w:t>
      </w:r>
      <w:r>
        <w:rPr>
          <w:rFonts w:ascii="Arial" w:hAnsi="Arial" w:cs="Arial"/>
          <w:b/>
          <w:bCs/>
          <w:color w:val="222222"/>
          <w:sz w:val="20"/>
          <w:szCs w:val="20"/>
          <w:shd w:val="clear" w:color="auto" w:fill="FFFFFF"/>
        </w:rPr>
        <w:t>ISR</w:t>
      </w:r>
      <w:r>
        <w:rPr>
          <w:rFonts w:ascii="Arial" w:hAnsi="Arial" w:cs="Arial"/>
          <w:color w:val="222222"/>
          <w:sz w:val="20"/>
          <w:szCs w:val="20"/>
          <w:shd w:val="clear" w:color="auto" w:fill="FFFFFF"/>
        </w:rPr>
        <w:t> is a routine that handles keyboard events, such as pressing or releasing a key.</w:t>
      </w:r>
    </w:p>
    <w:p w:rsidR="00F7040D" w:rsidRDefault="00F7040D" w:rsidP="00F7040D">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br/>
        <w:t>10. What is Virtual memory and Physical Memory?</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Random access </w:t>
      </w:r>
      <w:r>
        <w:rPr>
          <w:rFonts w:ascii="Arial" w:hAnsi="Arial" w:cs="Arial"/>
          <w:b/>
          <w:bCs/>
          <w:color w:val="222222"/>
          <w:sz w:val="20"/>
          <w:szCs w:val="20"/>
          <w:shd w:val="clear" w:color="auto" w:fill="FFFFFF"/>
        </w:rPr>
        <w:t>memory</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RAM</w:t>
      </w:r>
      <w:r>
        <w:rPr>
          <w:rFonts w:ascii="Arial" w:hAnsi="Arial" w:cs="Arial"/>
          <w:color w:val="222222"/>
          <w:sz w:val="20"/>
          <w:szCs w:val="20"/>
          <w:shd w:val="clear" w:color="auto" w:fill="FFFFFF"/>
        </w:rPr>
        <w:t>) is </w:t>
      </w:r>
      <w:r>
        <w:rPr>
          <w:rFonts w:ascii="Arial" w:hAnsi="Arial" w:cs="Arial"/>
          <w:b/>
          <w:bCs/>
          <w:color w:val="222222"/>
          <w:sz w:val="20"/>
          <w:szCs w:val="20"/>
          <w:shd w:val="clear" w:color="auto" w:fill="FFFFFF"/>
        </w:rPr>
        <w:t>physical memory</w:t>
      </w:r>
      <w:r>
        <w:rPr>
          <w:rFonts w:ascii="Arial" w:hAnsi="Arial" w:cs="Arial"/>
          <w:color w:val="222222"/>
          <w:sz w:val="20"/>
          <w:szCs w:val="20"/>
          <w:shd w:val="clear" w:color="auto" w:fill="FFFFFF"/>
        </w:rPr>
        <w:t> that holds the applications, documents and procedures on a computer. </w:t>
      </w:r>
      <w:r>
        <w:rPr>
          <w:rFonts w:ascii="Arial" w:hAnsi="Arial" w:cs="Arial"/>
          <w:b/>
          <w:bCs/>
          <w:color w:val="222222"/>
          <w:sz w:val="20"/>
          <w:szCs w:val="20"/>
          <w:shd w:val="clear" w:color="auto" w:fill="FFFFFF"/>
        </w:rPr>
        <w:t>Virtual memory</w:t>
      </w:r>
      <w:r>
        <w:rPr>
          <w:rFonts w:ascii="Arial" w:hAnsi="Arial" w:cs="Arial"/>
          <w:color w:val="222222"/>
          <w:sz w:val="20"/>
          <w:szCs w:val="20"/>
          <w:shd w:val="clear" w:color="auto" w:fill="FFFFFF"/>
        </w:rPr>
        <w:t> is a storage area that holds the files on your hard drive for retrieval when a computer runs out of </w:t>
      </w:r>
      <w:r>
        <w:rPr>
          <w:rFonts w:ascii="Arial" w:hAnsi="Arial" w:cs="Arial"/>
          <w:b/>
          <w:bCs/>
          <w:color w:val="222222"/>
          <w:sz w:val="20"/>
          <w:szCs w:val="20"/>
          <w:shd w:val="clear" w:color="auto" w:fill="FFFFFF"/>
        </w:rPr>
        <w:t>RAM</w:t>
      </w:r>
      <w:r>
        <w:rPr>
          <w:rFonts w:ascii="Arial" w:hAnsi="Arial" w:cs="Arial"/>
          <w:color w:val="222222"/>
          <w:sz w:val="20"/>
          <w:szCs w:val="20"/>
          <w:shd w:val="clear" w:color="auto" w:fill="FFFFFF"/>
        </w:rPr>
        <w:t>.</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p>
    <w:p w:rsidR="009A515F"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shd w:val="clear" w:color="auto" w:fill="FFFFFF"/>
        </w:rPr>
        <w:t>Questions on Embedded Systems</w:t>
      </w:r>
    </w:p>
    <w:p w:rsidR="009A515F"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1. Tell me about yourself</w:t>
      </w:r>
    </w:p>
    <w:p w:rsidR="009A515F"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2. What is Embedded system?</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An </w:t>
      </w:r>
      <w:r>
        <w:rPr>
          <w:rFonts w:ascii="Arial" w:hAnsi="Arial" w:cs="Arial"/>
          <w:b/>
          <w:bCs/>
          <w:color w:val="222222"/>
          <w:sz w:val="20"/>
          <w:szCs w:val="20"/>
          <w:shd w:val="clear" w:color="auto" w:fill="FFFFFF"/>
        </w:rPr>
        <w:t>embedded system</w:t>
      </w:r>
      <w:r>
        <w:rPr>
          <w:rFonts w:ascii="Arial" w:hAnsi="Arial" w:cs="Arial"/>
          <w:color w:val="222222"/>
          <w:sz w:val="20"/>
          <w:szCs w:val="20"/>
          <w:shd w:val="clear" w:color="auto" w:fill="FFFFFF"/>
        </w:rPr>
        <w:t> is a computer </w:t>
      </w:r>
      <w:r>
        <w:rPr>
          <w:rFonts w:ascii="Arial" w:hAnsi="Arial" w:cs="Arial"/>
          <w:b/>
          <w:bCs/>
          <w:color w:val="222222"/>
          <w:sz w:val="20"/>
          <w:szCs w:val="20"/>
          <w:shd w:val="clear" w:color="auto" w:fill="FFFFFF"/>
        </w:rPr>
        <w:t>system</w:t>
      </w:r>
      <w:r>
        <w:rPr>
          <w:rFonts w:ascii="Arial" w:hAnsi="Arial" w:cs="Arial"/>
          <w:color w:val="222222"/>
          <w:sz w:val="20"/>
          <w:szCs w:val="20"/>
          <w:shd w:val="clear" w:color="auto" w:fill="FFFFFF"/>
        </w:rPr>
        <w:t>, made from a combination of hardware and software, that is used to perform a specific task. It may or not be programmable, depending on the application. </w:t>
      </w:r>
      <w:r>
        <w:rPr>
          <w:rFonts w:ascii="Arial" w:hAnsi="Arial" w:cs="Arial"/>
          <w:b/>
          <w:bCs/>
          <w:color w:val="222222"/>
          <w:sz w:val="20"/>
          <w:szCs w:val="20"/>
          <w:shd w:val="clear" w:color="auto" w:fill="FFFFFF"/>
        </w:rPr>
        <w:t>Examples</w:t>
      </w:r>
      <w:r>
        <w:rPr>
          <w:rFonts w:ascii="Arial" w:hAnsi="Arial" w:cs="Arial"/>
          <w:color w:val="222222"/>
          <w:sz w:val="20"/>
          <w:szCs w:val="20"/>
          <w:shd w:val="clear" w:color="auto" w:fill="FFFFFF"/>
        </w:rPr>
        <w:t> of </w:t>
      </w:r>
      <w:r>
        <w:rPr>
          <w:rFonts w:ascii="Arial" w:hAnsi="Arial" w:cs="Arial"/>
          <w:b/>
          <w:bCs/>
          <w:color w:val="222222"/>
          <w:sz w:val="20"/>
          <w:szCs w:val="20"/>
          <w:shd w:val="clear" w:color="auto" w:fill="FFFFFF"/>
        </w:rPr>
        <w:t>embedded</w:t>
      </w:r>
      <w:r>
        <w:rPr>
          <w:rFonts w:ascii="Arial" w:hAnsi="Arial" w:cs="Arial"/>
          <w:color w:val="222222"/>
          <w:sz w:val="20"/>
          <w:szCs w:val="20"/>
          <w:shd w:val="clear" w:color="auto" w:fill="FFFFFF"/>
        </w:rPr>
        <w:t> systems include washing machines, printers, automobiles, cameras, industrial machines and more</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Embedded?</w:t>
      </w:r>
    </w:p>
    <w:p w:rsidR="009A515F" w:rsidRDefault="009A515F"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Embedded</w:t>
      </w:r>
      <w:r>
        <w:rPr>
          <w:rFonts w:ascii="Arial" w:hAnsi="Arial" w:cs="Arial"/>
          <w:color w:val="222222"/>
          <w:sz w:val="20"/>
          <w:szCs w:val="20"/>
          <w:shd w:val="clear" w:color="auto" w:fill="FFFFFF"/>
        </w:rPr>
        <w:t> software is computer software, written to control machines or devices that are not typically thought of as computers, commonly known as </w:t>
      </w:r>
      <w:r>
        <w:rPr>
          <w:rFonts w:ascii="Arial" w:hAnsi="Arial" w:cs="Arial"/>
          <w:b/>
          <w:bCs/>
          <w:color w:val="222222"/>
          <w:sz w:val="20"/>
          <w:szCs w:val="20"/>
          <w:shd w:val="clear" w:color="auto" w:fill="FFFFFF"/>
        </w:rPr>
        <w:t>embedded</w:t>
      </w:r>
      <w:r w:rsidR="007F78FA">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systems. It is typically specialized for the particular hardware that it runs on and has time and memory constraints.</w:t>
      </w:r>
    </w:p>
    <w:p w:rsidR="009A515F"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p>
    <w:p w:rsidR="00314BE2"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3. Difference between Embedded and Non Embedded Systems?</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But they differ in two key respects: The software of an </w:t>
      </w:r>
      <w:r>
        <w:rPr>
          <w:rFonts w:ascii="Arial" w:hAnsi="Arial" w:cs="Arial"/>
          <w:b/>
          <w:bCs/>
          <w:color w:val="222222"/>
          <w:sz w:val="20"/>
          <w:szCs w:val="20"/>
          <w:shd w:val="clear" w:color="auto" w:fill="FFFFFF"/>
        </w:rPr>
        <w:t>embedded system</w:t>
      </w:r>
      <w:r>
        <w:rPr>
          <w:rFonts w:ascii="Arial" w:hAnsi="Arial" w:cs="Arial"/>
          <w:color w:val="222222"/>
          <w:sz w:val="20"/>
          <w:szCs w:val="20"/>
          <w:shd w:val="clear" w:color="auto" w:fill="FFFFFF"/>
        </w:rPr>
        <w:t> is custom-written, to work with its specific hardware. </w:t>
      </w:r>
      <w:r>
        <w:rPr>
          <w:rFonts w:ascii="Arial" w:hAnsi="Arial" w:cs="Arial"/>
          <w:b/>
          <w:bCs/>
          <w:color w:val="222222"/>
          <w:sz w:val="20"/>
          <w:szCs w:val="20"/>
          <w:shd w:val="clear" w:color="auto" w:fill="FFFFFF"/>
        </w:rPr>
        <w:t>Non</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embedded systems</w:t>
      </w:r>
      <w:r>
        <w:rPr>
          <w:rFonts w:ascii="Arial" w:hAnsi="Arial" w:cs="Arial"/>
          <w:color w:val="222222"/>
          <w:sz w:val="20"/>
          <w:szCs w:val="20"/>
          <w:shd w:val="clear" w:color="auto" w:fill="FFFFFF"/>
        </w:rPr>
        <w:t> are more general-purpose. </w:t>
      </w:r>
      <w:r>
        <w:rPr>
          <w:rFonts w:ascii="Arial" w:hAnsi="Arial" w:cs="Arial"/>
          <w:b/>
          <w:bCs/>
          <w:color w:val="222222"/>
          <w:sz w:val="20"/>
          <w:szCs w:val="20"/>
          <w:shd w:val="clear" w:color="auto" w:fill="FFFFFF"/>
        </w:rPr>
        <w:t>Embedded</w:t>
      </w:r>
      <w:r>
        <w:rPr>
          <w:rFonts w:ascii="Arial" w:hAnsi="Arial" w:cs="Arial"/>
          <w:color w:val="222222"/>
          <w:sz w:val="20"/>
          <w:szCs w:val="20"/>
          <w:shd w:val="clear" w:color="auto" w:fill="FFFFFF"/>
        </w:rPr>
        <w:t> computer software is usually loaded into </w:t>
      </w:r>
      <w:r>
        <w:rPr>
          <w:rFonts w:ascii="Arial" w:hAnsi="Arial" w:cs="Arial"/>
          <w:b/>
          <w:bCs/>
          <w:color w:val="222222"/>
          <w:sz w:val="20"/>
          <w:szCs w:val="20"/>
          <w:shd w:val="clear" w:color="auto" w:fill="FFFFFF"/>
        </w:rPr>
        <w:t>non</w:t>
      </w:r>
      <w:r>
        <w:rPr>
          <w:rFonts w:ascii="Arial" w:hAnsi="Arial" w:cs="Arial"/>
          <w:color w:val="222222"/>
          <w:sz w:val="20"/>
          <w:szCs w:val="20"/>
          <w:shd w:val="clear" w:color="auto" w:fill="FFFFFF"/>
        </w:rPr>
        <w:t>-volatile memory, rather than RAM.</w:t>
      </w:r>
    </w:p>
    <w:p w:rsidR="00314BE2" w:rsidRDefault="00314BE2" w:rsidP="00F7040D">
      <w:pPr>
        <w:pStyle w:val="NormalWeb"/>
        <w:shd w:val="clear" w:color="auto" w:fill="FFFFFF"/>
        <w:spacing w:before="0" w:beforeAutospacing="0" w:after="125" w:afterAutospacing="0"/>
        <w:textAlignment w:val="baseline"/>
        <w:rPr>
          <w:rFonts w:ascii="Arial" w:hAnsi="Arial" w:cs="Arial"/>
          <w:b/>
          <w:bCs/>
          <w:color w:val="222222"/>
          <w:sz w:val="20"/>
          <w:szCs w:val="20"/>
          <w:shd w:val="clear" w:color="auto" w:fill="FFFFFF"/>
        </w:rPr>
      </w:pPr>
      <w:r>
        <w:rPr>
          <w:rFonts w:ascii="Arial" w:hAnsi="Arial" w:cs="Arial"/>
          <w:color w:val="222222"/>
          <w:sz w:val="20"/>
          <w:szCs w:val="20"/>
          <w:shd w:val="clear" w:color="auto" w:fill="FFFFFF"/>
        </w:rPr>
        <w:t>An </w:t>
      </w:r>
      <w:r>
        <w:rPr>
          <w:rFonts w:ascii="Arial" w:hAnsi="Arial" w:cs="Arial"/>
          <w:b/>
          <w:bCs/>
          <w:color w:val="222222"/>
          <w:sz w:val="20"/>
          <w:szCs w:val="20"/>
          <w:shd w:val="clear" w:color="auto" w:fill="FFFFFF"/>
        </w:rPr>
        <w:t>embedded system</w:t>
      </w:r>
      <w:r>
        <w:rPr>
          <w:rFonts w:ascii="Arial" w:hAnsi="Arial" w:cs="Arial"/>
          <w:color w:val="222222"/>
          <w:sz w:val="20"/>
          <w:szCs w:val="20"/>
          <w:shd w:val="clear" w:color="auto" w:fill="FFFFFF"/>
        </w:rPr>
        <w:t> is any electronic </w:t>
      </w:r>
      <w:r>
        <w:rPr>
          <w:rFonts w:ascii="Arial" w:hAnsi="Arial" w:cs="Arial"/>
          <w:b/>
          <w:bCs/>
          <w:color w:val="222222"/>
          <w:sz w:val="20"/>
          <w:szCs w:val="20"/>
          <w:shd w:val="clear" w:color="auto" w:fill="FFFFFF"/>
        </w:rPr>
        <w:t>system</w:t>
      </w:r>
      <w:r>
        <w:rPr>
          <w:rFonts w:ascii="Arial" w:hAnsi="Arial" w:cs="Arial"/>
          <w:color w:val="222222"/>
          <w:sz w:val="20"/>
          <w:szCs w:val="20"/>
          <w:shd w:val="clear" w:color="auto" w:fill="FFFFFF"/>
        </w:rPr>
        <w:t> that uses a CPU chip, but that is </w:t>
      </w:r>
      <w:r>
        <w:rPr>
          <w:rFonts w:ascii="Arial" w:hAnsi="Arial" w:cs="Arial"/>
          <w:b/>
          <w:bCs/>
          <w:color w:val="222222"/>
          <w:sz w:val="20"/>
          <w:szCs w:val="20"/>
          <w:shd w:val="clear" w:color="auto" w:fill="FFFFFF"/>
        </w:rPr>
        <w:t>not</w:t>
      </w:r>
      <w:r w:rsidR="007F78FA">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a general-purpose workstation, desktop or laptop computer. ... So presently, using a mobile phone, one cannot develop an '</w:t>
      </w:r>
      <w:r>
        <w:rPr>
          <w:rFonts w:ascii="Arial" w:hAnsi="Arial" w:cs="Arial"/>
          <w:b/>
          <w:bCs/>
          <w:color w:val="222222"/>
          <w:sz w:val="20"/>
          <w:szCs w:val="20"/>
          <w:shd w:val="clear" w:color="auto" w:fill="FFFFFF"/>
        </w:rPr>
        <w:t>embedded system</w:t>
      </w:r>
      <w:r>
        <w:rPr>
          <w:rFonts w:ascii="Arial" w:hAnsi="Arial" w:cs="Arial"/>
          <w:color w:val="222222"/>
          <w:sz w:val="20"/>
          <w:szCs w:val="20"/>
          <w:shd w:val="clear" w:color="auto" w:fill="FFFFFF"/>
        </w:rPr>
        <w:t>'. If it is possible by the mobile device, then it should be considered as a general purpose </w:t>
      </w:r>
      <w:r>
        <w:rPr>
          <w:rFonts w:ascii="Arial" w:hAnsi="Arial" w:cs="Arial"/>
          <w:b/>
          <w:bCs/>
          <w:color w:val="222222"/>
          <w:sz w:val="20"/>
          <w:szCs w:val="20"/>
          <w:shd w:val="clear" w:color="auto" w:fill="FFFFFF"/>
        </w:rPr>
        <w:t>system</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There might be little </w:t>
      </w:r>
      <w:r>
        <w:rPr>
          <w:rFonts w:ascii="Arial" w:hAnsi="Arial" w:cs="Arial"/>
          <w:b/>
          <w:bCs/>
          <w:color w:val="222222"/>
          <w:sz w:val="20"/>
          <w:szCs w:val="20"/>
          <w:shd w:val="clear" w:color="auto" w:fill="FFFFFF"/>
        </w:rPr>
        <w:t>difference between</w:t>
      </w:r>
      <w:r>
        <w:rPr>
          <w:rFonts w:ascii="Arial" w:hAnsi="Arial" w:cs="Arial"/>
          <w:color w:val="222222"/>
          <w:sz w:val="20"/>
          <w:szCs w:val="20"/>
          <w:shd w:val="clear" w:color="auto" w:fill="FFFFFF"/>
        </w:rPr>
        <w:t> the hardware and there are some</w:t>
      </w:r>
      <w:r w:rsidR="007F78FA">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embedded systems</w:t>
      </w:r>
      <w:r>
        <w:rPr>
          <w:rFonts w:ascii="Arial" w:hAnsi="Arial" w:cs="Arial"/>
          <w:color w:val="222222"/>
          <w:sz w:val="20"/>
          <w:szCs w:val="20"/>
          <w:shd w:val="clear" w:color="auto" w:fill="FFFFFF"/>
        </w:rPr>
        <w:t> controlled by </w:t>
      </w:r>
      <w:r>
        <w:rPr>
          <w:rFonts w:ascii="Arial" w:hAnsi="Arial" w:cs="Arial"/>
          <w:b/>
          <w:bCs/>
          <w:color w:val="222222"/>
          <w:sz w:val="20"/>
          <w:szCs w:val="20"/>
          <w:shd w:val="clear" w:color="auto" w:fill="FFFFFF"/>
        </w:rPr>
        <w:t>PC</w:t>
      </w:r>
      <w:r>
        <w:rPr>
          <w:rFonts w:ascii="Arial" w:hAnsi="Arial" w:cs="Arial"/>
          <w:color w:val="222222"/>
          <w:sz w:val="20"/>
          <w:szCs w:val="20"/>
          <w:shd w:val="clear" w:color="auto" w:fill="FFFFFF"/>
        </w:rPr>
        <w:t xml:space="preserve"> motherboards. ... The human interface is not to run general purpose software, </w:t>
      </w:r>
      <w:r>
        <w:rPr>
          <w:rFonts w:ascii="Arial" w:hAnsi="Arial" w:cs="Arial"/>
          <w:color w:val="222222"/>
          <w:sz w:val="20"/>
          <w:szCs w:val="20"/>
          <w:shd w:val="clear" w:color="auto" w:fill="FFFFFF"/>
        </w:rPr>
        <w:lastRenderedPageBreak/>
        <w:t>but to control the machine or hardware. So the main</w:t>
      </w:r>
      <w:r w:rsidR="007F78FA">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difference</w:t>
      </w:r>
      <w:r>
        <w:rPr>
          <w:rFonts w:ascii="Arial" w:hAnsi="Arial" w:cs="Arial"/>
          <w:color w:val="222222"/>
          <w:sz w:val="20"/>
          <w:szCs w:val="20"/>
          <w:shd w:val="clear" w:color="auto" w:fill="FFFFFF"/>
        </w:rPr>
        <w:t> is that purpose. If it runs general purpose software, it's a computer.</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An </w:t>
      </w:r>
      <w:r>
        <w:rPr>
          <w:rFonts w:ascii="Arial" w:hAnsi="Arial" w:cs="Arial"/>
          <w:b/>
          <w:bCs/>
          <w:color w:val="222222"/>
          <w:sz w:val="20"/>
          <w:szCs w:val="20"/>
          <w:shd w:val="clear" w:color="auto" w:fill="FFFFFF"/>
        </w:rPr>
        <w:t>embedded operating system</w:t>
      </w:r>
      <w:r>
        <w:rPr>
          <w:rFonts w:ascii="Arial" w:hAnsi="Arial" w:cs="Arial"/>
          <w:color w:val="222222"/>
          <w:sz w:val="20"/>
          <w:szCs w:val="20"/>
          <w:shd w:val="clear" w:color="auto" w:fill="FFFFFF"/>
        </w:rPr>
        <w:t> is an </w:t>
      </w:r>
      <w:r>
        <w:rPr>
          <w:rFonts w:ascii="Arial" w:hAnsi="Arial" w:cs="Arial"/>
          <w:b/>
          <w:bCs/>
          <w:color w:val="222222"/>
          <w:sz w:val="20"/>
          <w:szCs w:val="20"/>
          <w:shd w:val="clear" w:color="auto" w:fill="FFFFFF"/>
        </w:rPr>
        <w:t>operating system</w:t>
      </w:r>
      <w:r>
        <w:rPr>
          <w:rFonts w:ascii="Arial" w:hAnsi="Arial" w:cs="Arial"/>
          <w:color w:val="222222"/>
          <w:sz w:val="20"/>
          <w:szCs w:val="20"/>
          <w:shd w:val="clear" w:color="auto" w:fill="FFFFFF"/>
        </w:rPr>
        <w:t> for </w:t>
      </w:r>
      <w:r>
        <w:rPr>
          <w:rFonts w:ascii="Arial" w:hAnsi="Arial" w:cs="Arial"/>
          <w:b/>
          <w:bCs/>
          <w:color w:val="222222"/>
          <w:sz w:val="20"/>
          <w:szCs w:val="20"/>
          <w:shd w:val="clear" w:color="auto" w:fill="FFFFFF"/>
        </w:rPr>
        <w:t>embedded</w:t>
      </w:r>
      <w:r>
        <w:rPr>
          <w:rFonts w:ascii="Arial" w:hAnsi="Arial" w:cs="Arial"/>
          <w:color w:val="222222"/>
          <w:sz w:val="20"/>
          <w:szCs w:val="20"/>
          <w:shd w:val="clear" w:color="auto" w:fill="FFFFFF"/>
        </w:rPr>
        <w:t> computer</w:t>
      </w:r>
      <w:r w:rsidR="007F78FA">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systems</w:t>
      </w:r>
      <w:r>
        <w:rPr>
          <w:rFonts w:ascii="Arial" w:hAnsi="Arial" w:cs="Arial"/>
          <w:color w:val="222222"/>
          <w:sz w:val="20"/>
          <w:szCs w:val="20"/>
          <w:shd w:val="clear" w:color="auto" w:fill="FFFFFF"/>
        </w:rPr>
        <w:t>. ... Unlike a desktop </w:t>
      </w:r>
      <w:r>
        <w:rPr>
          <w:rFonts w:ascii="Arial" w:hAnsi="Arial" w:cs="Arial"/>
          <w:b/>
          <w:bCs/>
          <w:color w:val="222222"/>
          <w:sz w:val="20"/>
          <w:szCs w:val="20"/>
          <w:shd w:val="clear" w:color="auto" w:fill="FFFFFF"/>
        </w:rPr>
        <w:t>operating system</w:t>
      </w:r>
      <w:r>
        <w:rPr>
          <w:rFonts w:ascii="Arial" w:hAnsi="Arial" w:cs="Arial"/>
          <w:color w:val="222222"/>
          <w:sz w:val="20"/>
          <w:szCs w:val="20"/>
          <w:shd w:val="clear" w:color="auto" w:fill="FFFFFF"/>
        </w:rPr>
        <w:t>, the </w:t>
      </w:r>
      <w:r>
        <w:rPr>
          <w:rFonts w:ascii="Arial" w:hAnsi="Arial" w:cs="Arial"/>
          <w:b/>
          <w:bCs/>
          <w:color w:val="222222"/>
          <w:sz w:val="20"/>
          <w:szCs w:val="20"/>
          <w:shd w:val="clear" w:color="auto" w:fill="FFFFFF"/>
        </w:rPr>
        <w:t>embedded operating system does</w:t>
      </w:r>
      <w:r>
        <w:rPr>
          <w:rFonts w:ascii="Arial" w:hAnsi="Arial" w:cs="Arial"/>
          <w:color w:val="222222"/>
          <w:sz w:val="20"/>
          <w:szCs w:val="20"/>
          <w:shd w:val="clear" w:color="auto" w:fill="FFFFFF"/>
        </w:rPr>
        <w:t> not load and execute applications. This means that the </w:t>
      </w:r>
      <w:r>
        <w:rPr>
          <w:rFonts w:ascii="Arial" w:hAnsi="Arial" w:cs="Arial"/>
          <w:b/>
          <w:bCs/>
          <w:color w:val="222222"/>
          <w:sz w:val="20"/>
          <w:szCs w:val="20"/>
          <w:shd w:val="clear" w:color="auto" w:fill="FFFFFF"/>
        </w:rPr>
        <w:t>system</w:t>
      </w:r>
      <w:r>
        <w:rPr>
          <w:rFonts w:ascii="Arial" w:hAnsi="Arial" w:cs="Arial"/>
          <w:color w:val="222222"/>
          <w:sz w:val="20"/>
          <w:szCs w:val="20"/>
          <w:shd w:val="clear" w:color="auto" w:fill="FFFFFF"/>
        </w:rPr>
        <w:t> is only able to run a single application.</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Embedded systems</w:t>
      </w:r>
      <w:r>
        <w:rPr>
          <w:rFonts w:ascii="Arial" w:hAnsi="Arial" w:cs="Arial"/>
          <w:color w:val="222222"/>
          <w:sz w:val="20"/>
          <w:szCs w:val="20"/>
          <w:shd w:val="clear" w:color="auto" w:fill="FFFFFF"/>
        </w:rPr>
        <w:t> are combinations of hardware and software. The purpose of</w:t>
      </w:r>
      <w:r w:rsidR="007F78FA">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embedded systems</w:t>
      </w:r>
      <w:r>
        <w:rPr>
          <w:rFonts w:ascii="Arial" w:hAnsi="Arial" w:cs="Arial"/>
          <w:color w:val="222222"/>
          <w:sz w:val="20"/>
          <w:szCs w:val="20"/>
          <w:shd w:val="clear" w:color="auto" w:fill="FFFFFF"/>
        </w:rPr>
        <w:t> is to control a device, a process or a larger </w:t>
      </w:r>
      <w:r>
        <w:rPr>
          <w:rFonts w:ascii="Arial" w:hAnsi="Arial" w:cs="Arial"/>
          <w:b/>
          <w:bCs/>
          <w:color w:val="222222"/>
          <w:sz w:val="20"/>
          <w:szCs w:val="20"/>
          <w:shd w:val="clear" w:color="auto" w:fill="FFFFFF"/>
        </w:rPr>
        <w:t>system</w:t>
      </w:r>
      <w:r>
        <w:rPr>
          <w:rFonts w:ascii="Arial" w:hAnsi="Arial" w:cs="Arial"/>
          <w:color w:val="222222"/>
          <w:sz w:val="20"/>
          <w:szCs w:val="20"/>
          <w:shd w:val="clear" w:color="auto" w:fill="FFFFFF"/>
        </w:rPr>
        <w:t>. ... As</w:t>
      </w:r>
      <w:r w:rsidR="007F78FA">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systems</w:t>
      </w:r>
      <w:r>
        <w:rPr>
          <w:rFonts w:ascii="Arial" w:hAnsi="Arial" w:cs="Arial"/>
          <w:color w:val="222222"/>
          <w:sz w:val="20"/>
          <w:szCs w:val="20"/>
          <w:shd w:val="clear" w:color="auto" w:fill="FFFFFF"/>
        </w:rPr>
        <w:t> become ever more intelligent and distributed, </w:t>
      </w:r>
      <w:r>
        <w:rPr>
          <w:rFonts w:ascii="Arial" w:hAnsi="Arial" w:cs="Arial"/>
          <w:b/>
          <w:bCs/>
          <w:color w:val="222222"/>
          <w:sz w:val="20"/>
          <w:szCs w:val="20"/>
          <w:shd w:val="clear" w:color="auto" w:fill="FFFFFF"/>
        </w:rPr>
        <w:t>they</w:t>
      </w:r>
      <w:r>
        <w:rPr>
          <w:rFonts w:ascii="Arial" w:hAnsi="Arial" w:cs="Arial"/>
          <w:color w:val="222222"/>
          <w:sz w:val="20"/>
          <w:szCs w:val="20"/>
          <w:shd w:val="clear" w:color="auto" w:fill="FFFFFF"/>
        </w:rPr>
        <w:t> also become more complex and interdependent.</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An </w:t>
      </w:r>
      <w:r>
        <w:rPr>
          <w:rFonts w:ascii="Arial" w:hAnsi="Arial" w:cs="Arial"/>
          <w:b/>
          <w:bCs/>
          <w:color w:val="222222"/>
          <w:sz w:val="20"/>
          <w:szCs w:val="20"/>
          <w:shd w:val="clear" w:color="auto" w:fill="FFFFFF"/>
        </w:rPr>
        <w:t>embedded system</w:t>
      </w:r>
      <w:r>
        <w:rPr>
          <w:rFonts w:ascii="Arial" w:hAnsi="Arial" w:cs="Arial"/>
          <w:color w:val="222222"/>
          <w:sz w:val="20"/>
          <w:szCs w:val="20"/>
          <w:shd w:val="clear" w:color="auto" w:fill="FFFFFF"/>
        </w:rPr>
        <w:t> is a combination of hardware and </w:t>
      </w:r>
      <w:r>
        <w:rPr>
          <w:rFonts w:ascii="Arial" w:hAnsi="Arial" w:cs="Arial"/>
          <w:b/>
          <w:bCs/>
          <w:color w:val="222222"/>
          <w:sz w:val="20"/>
          <w:szCs w:val="20"/>
          <w:shd w:val="clear" w:color="auto" w:fill="FFFFFF"/>
        </w:rPr>
        <w:t>software</w:t>
      </w:r>
      <w:r>
        <w:rPr>
          <w:rFonts w:ascii="Arial" w:hAnsi="Arial" w:cs="Arial"/>
          <w:color w:val="222222"/>
          <w:sz w:val="20"/>
          <w:szCs w:val="20"/>
          <w:shd w:val="clear" w:color="auto" w:fill="FFFFFF"/>
        </w:rPr>
        <w:t> that is designed to carry out a certain task or tasks, meaning it has a specific </w:t>
      </w:r>
      <w:r>
        <w:rPr>
          <w:rFonts w:ascii="Arial" w:hAnsi="Arial" w:cs="Arial"/>
          <w:b/>
          <w:bCs/>
          <w:color w:val="222222"/>
          <w:sz w:val="20"/>
          <w:szCs w:val="20"/>
          <w:shd w:val="clear" w:color="auto" w:fill="FFFFFF"/>
        </w:rPr>
        <w:t>function</w:t>
      </w:r>
      <w:r>
        <w:rPr>
          <w:rFonts w:ascii="Arial" w:hAnsi="Arial" w:cs="Arial"/>
          <w:color w:val="222222"/>
          <w:sz w:val="20"/>
          <w:szCs w:val="20"/>
          <w:shd w:val="clear" w:color="auto" w:fill="FFFFFF"/>
        </w:rPr>
        <w:t>. They are '</w:t>
      </w:r>
      <w:r>
        <w:rPr>
          <w:rFonts w:ascii="Arial" w:hAnsi="Arial" w:cs="Arial"/>
          <w:b/>
          <w:bCs/>
          <w:color w:val="222222"/>
          <w:sz w:val="20"/>
          <w:szCs w:val="20"/>
          <w:shd w:val="clear" w:color="auto" w:fill="FFFFFF"/>
        </w:rPr>
        <w:t>embedded</w:t>
      </w:r>
      <w:r>
        <w:rPr>
          <w:rFonts w:ascii="Arial" w:hAnsi="Arial" w:cs="Arial"/>
          <w:color w:val="222222"/>
          <w:sz w:val="20"/>
          <w:szCs w:val="20"/>
          <w:shd w:val="clear" w:color="auto" w:fill="FFFFFF"/>
        </w:rPr>
        <w:t>' within a larger electrical </w:t>
      </w:r>
      <w:r>
        <w:rPr>
          <w:rFonts w:ascii="Arial" w:hAnsi="Arial" w:cs="Arial"/>
          <w:b/>
          <w:bCs/>
          <w:color w:val="222222"/>
          <w:sz w:val="20"/>
          <w:szCs w:val="20"/>
          <w:shd w:val="clear" w:color="auto" w:fill="FFFFFF"/>
        </w:rPr>
        <w:t>system</w:t>
      </w:r>
      <w:r>
        <w:rPr>
          <w:rFonts w:ascii="Arial" w:hAnsi="Arial" w:cs="Arial"/>
          <w:color w:val="222222"/>
          <w:sz w:val="20"/>
          <w:szCs w:val="20"/>
          <w:shd w:val="clear" w:color="auto" w:fill="FFFFFF"/>
        </w:rPr>
        <w:t>.</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 Role of an </w:t>
      </w:r>
      <w:r>
        <w:rPr>
          <w:rFonts w:ascii="Arial" w:hAnsi="Arial" w:cs="Arial"/>
          <w:b/>
          <w:bCs/>
          <w:color w:val="222222"/>
          <w:sz w:val="20"/>
          <w:szCs w:val="20"/>
          <w:shd w:val="clear" w:color="auto" w:fill="FFFFFF"/>
        </w:rPr>
        <w:t>RTOS</w:t>
      </w:r>
      <w:r>
        <w:rPr>
          <w:rFonts w:ascii="Arial" w:hAnsi="Arial" w:cs="Arial"/>
          <w:color w:val="222222"/>
          <w:sz w:val="20"/>
          <w:szCs w:val="20"/>
          <w:shd w:val="clear" w:color="auto" w:fill="FFFFFF"/>
        </w:rPr>
        <w:t> in an </w:t>
      </w:r>
      <w:r>
        <w:rPr>
          <w:rFonts w:ascii="Arial" w:hAnsi="Arial" w:cs="Arial"/>
          <w:b/>
          <w:bCs/>
          <w:color w:val="222222"/>
          <w:sz w:val="20"/>
          <w:szCs w:val="20"/>
          <w:shd w:val="clear" w:color="auto" w:fill="FFFFFF"/>
        </w:rPr>
        <w:t>Embedded System</w:t>
      </w:r>
      <w:r>
        <w:rPr>
          <w:rFonts w:ascii="Arial" w:hAnsi="Arial" w:cs="Arial"/>
          <w:color w:val="222222"/>
          <w:sz w:val="20"/>
          <w:szCs w:val="20"/>
          <w:shd w:val="clear" w:color="auto" w:fill="FFFFFF"/>
        </w:rPr>
        <w:t>. April 7th, 2018 by. An </w:t>
      </w:r>
      <w:r>
        <w:rPr>
          <w:rFonts w:ascii="Arial" w:hAnsi="Arial" w:cs="Arial"/>
          <w:b/>
          <w:bCs/>
          <w:color w:val="222222"/>
          <w:sz w:val="20"/>
          <w:szCs w:val="20"/>
          <w:shd w:val="clear" w:color="auto" w:fill="FFFFFF"/>
        </w:rPr>
        <w:t>embedded system</w:t>
      </w:r>
      <w:r>
        <w:rPr>
          <w:rFonts w:ascii="Arial" w:hAnsi="Arial" w:cs="Arial"/>
          <w:color w:val="222222"/>
          <w:sz w:val="20"/>
          <w:szCs w:val="20"/>
          <w:shd w:val="clear" w:color="auto" w:fill="FFFFFF"/>
        </w:rPr>
        <w:t> is a special computer </w:t>
      </w:r>
      <w:r>
        <w:rPr>
          <w:rFonts w:ascii="Arial" w:hAnsi="Arial" w:cs="Arial"/>
          <w:b/>
          <w:bCs/>
          <w:color w:val="222222"/>
          <w:sz w:val="20"/>
          <w:szCs w:val="20"/>
          <w:shd w:val="clear" w:color="auto" w:fill="FFFFFF"/>
        </w:rPr>
        <w:t>system</w:t>
      </w:r>
      <w:r>
        <w:rPr>
          <w:rFonts w:ascii="Arial" w:hAnsi="Arial" w:cs="Arial"/>
          <w:color w:val="222222"/>
          <w:sz w:val="20"/>
          <w:szCs w:val="20"/>
          <w:shd w:val="clear" w:color="auto" w:fill="FFFFFF"/>
        </w:rPr>
        <w:t> that is designed to perform dedicated functions with real-time computing constraints. It contains software, memory, and a processor that may be 8051micro-controller memory ROM or Pentium-IV processor memory ...</w:t>
      </w:r>
    </w:p>
    <w:p w:rsidR="00314BE2" w:rsidRPr="00314BE2" w:rsidRDefault="00314BE2" w:rsidP="00314BE2">
      <w:pPr>
        <w:shd w:val="clear" w:color="auto" w:fill="FFFFFF"/>
        <w:spacing w:after="188" w:line="240" w:lineRule="auto"/>
        <w:rPr>
          <w:rFonts w:ascii="Arial" w:eastAsia="Times New Roman" w:hAnsi="Arial" w:cs="Arial"/>
          <w:color w:val="222222"/>
          <w:sz w:val="20"/>
          <w:szCs w:val="20"/>
        </w:rPr>
      </w:pPr>
      <w:r w:rsidRPr="00314BE2">
        <w:rPr>
          <w:rFonts w:ascii="Arial" w:eastAsia="Times New Roman" w:hAnsi="Arial" w:cs="Arial"/>
          <w:b/>
          <w:bCs/>
          <w:color w:val="222222"/>
          <w:sz w:val="20"/>
          <w:szCs w:val="20"/>
        </w:rPr>
        <w:t>Advantages of embedded operating system</w:t>
      </w:r>
    </w:p>
    <w:p w:rsidR="00314BE2" w:rsidRPr="00314BE2" w:rsidRDefault="00314BE2" w:rsidP="00314BE2">
      <w:pPr>
        <w:numPr>
          <w:ilvl w:val="0"/>
          <w:numId w:val="1"/>
        </w:numPr>
        <w:shd w:val="clear" w:color="auto" w:fill="FFFFFF"/>
        <w:spacing w:after="50" w:line="240" w:lineRule="auto"/>
        <w:ind w:left="0"/>
        <w:rPr>
          <w:rFonts w:ascii="Arial" w:eastAsia="Times New Roman" w:hAnsi="Arial" w:cs="Arial"/>
          <w:color w:val="222222"/>
          <w:sz w:val="20"/>
          <w:szCs w:val="20"/>
        </w:rPr>
      </w:pPr>
      <w:r w:rsidRPr="00314BE2">
        <w:rPr>
          <w:rFonts w:ascii="Arial" w:eastAsia="Times New Roman" w:hAnsi="Arial" w:cs="Arial"/>
          <w:color w:val="222222"/>
          <w:sz w:val="20"/>
          <w:szCs w:val="20"/>
        </w:rPr>
        <w:t>Small size and faster to load.</w:t>
      </w:r>
    </w:p>
    <w:p w:rsidR="00314BE2" w:rsidRPr="00314BE2" w:rsidRDefault="00314BE2" w:rsidP="00314BE2">
      <w:pPr>
        <w:numPr>
          <w:ilvl w:val="0"/>
          <w:numId w:val="1"/>
        </w:numPr>
        <w:shd w:val="clear" w:color="auto" w:fill="FFFFFF"/>
        <w:spacing w:after="50" w:line="240" w:lineRule="auto"/>
        <w:ind w:left="0"/>
        <w:rPr>
          <w:rFonts w:ascii="Arial" w:eastAsia="Times New Roman" w:hAnsi="Arial" w:cs="Arial"/>
          <w:color w:val="222222"/>
          <w:sz w:val="20"/>
          <w:szCs w:val="20"/>
        </w:rPr>
      </w:pPr>
      <w:r w:rsidRPr="00314BE2">
        <w:rPr>
          <w:rFonts w:ascii="Arial" w:eastAsia="Times New Roman" w:hAnsi="Arial" w:cs="Arial"/>
          <w:color w:val="222222"/>
          <w:sz w:val="20"/>
          <w:szCs w:val="20"/>
        </w:rPr>
        <w:t>More specific to one task.</w:t>
      </w:r>
    </w:p>
    <w:p w:rsidR="00314BE2" w:rsidRPr="00314BE2" w:rsidRDefault="00314BE2" w:rsidP="00314BE2">
      <w:pPr>
        <w:numPr>
          <w:ilvl w:val="0"/>
          <w:numId w:val="1"/>
        </w:numPr>
        <w:shd w:val="clear" w:color="auto" w:fill="FFFFFF"/>
        <w:spacing w:after="50" w:line="240" w:lineRule="auto"/>
        <w:ind w:left="0"/>
        <w:rPr>
          <w:rFonts w:ascii="Arial" w:eastAsia="Times New Roman" w:hAnsi="Arial" w:cs="Arial"/>
          <w:color w:val="222222"/>
          <w:sz w:val="20"/>
          <w:szCs w:val="20"/>
        </w:rPr>
      </w:pPr>
      <w:r w:rsidRPr="00314BE2">
        <w:rPr>
          <w:rFonts w:ascii="Arial" w:eastAsia="Times New Roman" w:hAnsi="Arial" w:cs="Arial"/>
          <w:color w:val="222222"/>
          <w:sz w:val="20"/>
          <w:szCs w:val="20"/>
        </w:rPr>
        <w:t>Easy to manage.</w:t>
      </w:r>
    </w:p>
    <w:p w:rsidR="00314BE2" w:rsidRPr="00314BE2" w:rsidRDefault="00314BE2" w:rsidP="00314BE2">
      <w:pPr>
        <w:numPr>
          <w:ilvl w:val="0"/>
          <w:numId w:val="1"/>
        </w:numPr>
        <w:shd w:val="clear" w:color="auto" w:fill="FFFFFF"/>
        <w:spacing w:after="50" w:line="240" w:lineRule="auto"/>
        <w:ind w:left="0"/>
        <w:rPr>
          <w:rFonts w:ascii="Arial" w:eastAsia="Times New Roman" w:hAnsi="Arial" w:cs="Arial"/>
          <w:color w:val="222222"/>
          <w:sz w:val="20"/>
          <w:szCs w:val="20"/>
        </w:rPr>
      </w:pPr>
      <w:r w:rsidRPr="00314BE2">
        <w:rPr>
          <w:rFonts w:ascii="Arial" w:eastAsia="Times New Roman" w:hAnsi="Arial" w:cs="Arial"/>
          <w:color w:val="222222"/>
          <w:sz w:val="20"/>
          <w:szCs w:val="20"/>
        </w:rPr>
        <w:t>Low cost.</w:t>
      </w:r>
    </w:p>
    <w:p w:rsidR="00314BE2" w:rsidRPr="00314BE2" w:rsidRDefault="00314BE2" w:rsidP="00314BE2">
      <w:pPr>
        <w:numPr>
          <w:ilvl w:val="0"/>
          <w:numId w:val="1"/>
        </w:numPr>
        <w:shd w:val="clear" w:color="auto" w:fill="FFFFFF"/>
        <w:spacing w:after="50" w:line="240" w:lineRule="auto"/>
        <w:ind w:left="0"/>
        <w:rPr>
          <w:rFonts w:ascii="Arial" w:eastAsia="Times New Roman" w:hAnsi="Arial" w:cs="Arial"/>
          <w:color w:val="222222"/>
          <w:sz w:val="20"/>
          <w:szCs w:val="20"/>
        </w:rPr>
      </w:pPr>
      <w:r w:rsidRPr="00314BE2">
        <w:rPr>
          <w:rFonts w:ascii="Arial" w:eastAsia="Times New Roman" w:hAnsi="Arial" w:cs="Arial"/>
          <w:color w:val="222222"/>
          <w:sz w:val="20"/>
          <w:szCs w:val="20"/>
        </w:rPr>
        <w:t>Spend less resources.</w:t>
      </w:r>
    </w:p>
    <w:p w:rsidR="00314BE2" w:rsidRPr="00314BE2" w:rsidRDefault="00314BE2" w:rsidP="00314BE2">
      <w:pPr>
        <w:numPr>
          <w:ilvl w:val="0"/>
          <w:numId w:val="1"/>
        </w:numPr>
        <w:shd w:val="clear" w:color="auto" w:fill="FFFFFF"/>
        <w:spacing w:after="50" w:line="240" w:lineRule="auto"/>
        <w:ind w:left="0"/>
        <w:rPr>
          <w:rFonts w:ascii="Arial" w:eastAsia="Times New Roman" w:hAnsi="Arial" w:cs="Arial"/>
          <w:color w:val="222222"/>
          <w:sz w:val="20"/>
          <w:szCs w:val="20"/>
        </w:rPr>
      </w:pPr>
      <w:r w:rsidRPr="00314BE2">
        <w:rPr>
          <w:rFonts w:ascii="Arial" w:eastAsia="Times New Roman" w:hAnsi="Arial" w:cs="Arial"/>
          <w:color w:val="222222"/>
          <w:sz w:val="20"/>
          <w:szCs w:val="20"/>
        </w:rPr>
        <w:t>These operating system is dedicated to one device so performance is good and use less resources like memory and micro-processors.</w:t>
      </w:r>
    </w:p>
    <w:p w:rsidR="00314BE2" w:rsidRDefault="00314BE2" w:rsidP="00F7040D">
      <w:pPr>
        <w:pStyle w:val="NormalWeb"/>
        <w:shd w:val="clear" w:color="auto" w:fill="FFFFFF"/>
        <w:spacing w:before="0" w:beforeAutospacing="0" w:after="125" w:afterAutospacing="0"/>
        <w:textAlignment w:val="baseline"/>
        <w:rPr>
          <w:rFonts w:ascii="Arial" w:hAnsi="Arial" w:cs="Arial"/>
          <w:sz w:val="20"/>
          <w:szCs w:val="20"/>
        </w:rPr>
      </w:pP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Pre-emption is the ability of an operating system to temporarily suspend a task in order to execute a higher-priority task. If the embedded software that is being developed requires the </w:t>
      </w:r>
      <w:r>
        <w:rPr>
          <w:rFonts w:ascii="Arial" w:hAnsi="Arial" w:cs="Arial"/>
          <w:b/>
          <w:bCs/>
          <w:color w:val="222222"/>
          <w:sz w:val="20"/>
          <w:szCs w:val="20"/>
          <w:shd w:val="clear" w:color="auto" w:fill="FFFFFF"/>
        </w:rPr>
        <w:t>need</w:t>
      </w:r>
      <w:r>
        <w:rPr>
          <w:rFonts w:ascii="Arial" w:hAnsi="Arial" w:cs="Arial"/>
          <w:color w:val="222222"/>
          <w:sz w:val="20"/>
          <w:szCs w:val="20"/>
          <w:shd w:val="clear" w:color="auto" w:fill="FFFFFF"/>
        </w:rPr>
        <w:t> to prioritize tasks and interrupt tasks that are currently running, an </w:t>
      </w:r>
      <w:r>
        <w:rPr>
          <w:rFonts w:ascii="Arial" w:hAnsi="Arial" w:cs="Arial"/>
          <w:b/>
          <w:bCs/>
          <w:color w:val="222222"/>
          <w:sz w:val="20"/>
          <w:szCs w:val="20"/>
          <w:shd w:val="clear" w:color="auto" w:fill="FFFFFF"/>
        </w:rPr>
        <w:t>RTOS</w:t>
      </w:r>
      <w:r>
        <w:rPr>
          <w:rFonts w:ascii="Arial" w:hAnsi="Arial" w:cs="Arial"/>
          <w:color w:val="222222"/>
          <w:sz w:val="20"/>
          <w:szCs w:val="20"/>
          <w:shd w:val="clear" w:color="auto" w:fill="FFFFFF"/>
        </w:rPr>
        <w:t> is the go-to operating system</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What are the main </w:t>
      </w:r>
      <w:r>
        <w:rPr>
          <w:rFonts w:ascii="Arial" w:hAnsi="Arial" w:cs="Arial"/>
          <w:b/>
          <w:bCs/>
          <w:color w:val="222222"/>
          <w:sz w:val="20"/>
          <w:szCs w:val="20"/>
          <w:shd w:val="clear" w:color="auto" w:fill="FFFFFF"/>
        </w:rPr>
        <w:t>features of embedded systems</w:t>
      </w:r>
      <w:r>
        <w:rPr>
          <w:rFonts w:ascii="Arial" w:hAnsi="Arial" w:cs="Arial"/>
          <w:color w:val="222222"/>
          <w:sz w:val="20"/>
          <w:szCs w:val="20"/>
          <w:shd w:val="clear" w:color="auto" w:fill="FFFFFF"/>
        </w:rPr>
        <w:t>? a) </w:t>
      </w:r>
      <w:r>
        <w:rPr>
          <w:rFonts w:ascii="Arial" w:hAnsi="Arial" w:cs="Arial"/>
          <w:b/>
          <w:bCs/>
          <w:color w:val="222222"/>
          <w:sz w:val="20"/>
          <w:szCs w:val="20"/>
          <w:shd w:val="clear" w:color="auto" w:fill="FFFFFF"/>
        </w:rPr>
        <w:t>Embedded systems</w:t>
      </w:r>
      <w:r>
        <w:rPr>
          <w:rFonts w:ascii="Arial" w:hAnsi="Arial" w:cs="Arial"/>
          <w:color w:val="222222"/>
          <w:sz w:val="20"/>
          <w:szCs w:val="20"/>
          <w:shd w:val="clear" w:color="auto" w:fill="FFFFFF"/>
        </w:rPr>
        <w:t> are application specific &amp; single functioned; the application is known apriori, the programs are executed repeatedly. b) Efficiency is of paramount importance for </w:t>
      </w:r>
      <w:r>
        <w:rPr>
          <w:rFonts w:ascii="Arial" w:hAnsi="Arial" w:cs="Arial"/>
          <w:b/>
          <w:bCs/>
          <w:color w:val="222222"/>
          <w:sz w:val="20"/>
          <w:szCs w:val="20"/>
          <w:shd w:val="clear" w:color="auto" w:fill="FFFFFF"/>
        </w:rPr>
        <w:t>embedded systems</w:t>
      </w:r>
      <w:r>
        <w:rPr>
          <w:rFonts w:ascii="Arial" w:hAnsi="Arial" w:cs="Arial"/>
          <w:color w:val="222222"/>
          <w:sz w:val="20"/>
          <w:szCs w:val="20"/>
          <w:shd w:val="clear" w:color="auto" w:fill="FFFFFF"/>
        </w:rPr>
        <w:t>.</w:t>
      </w:r>
    </w:p>
    <w:p w:rsidR="00314BE2" w:rsidRPr="00853B61" w:rsidRDefault="009A515F" w:rsidP="00F7040D">
      <w:pPr>
        <w:pStyle w:val="NormalWeb"/>
        <w:shd w:val="clear" w:color="auto" w:fill="FFFFFF"/>
        <w:spacing w:before="0" w:beforeAutospacing="0" w:after="125" w:afterAutospacing="0"/>
        <w:textAlignment w:val="baseline"/>
        <w:rPr>
          <w:rFonts w:ascii="Arial" w:hAnsi="Arial" w:cs="Arial"/>
          <w:b/>
          <w:sz w:val="20"/>
          <w:szCs w:val="20"/>
          <w:u w:val="single"/>
          <w:shd w:val="clear" w:color="auto" w:fill="FFFFFF"/>
        </w:rPr>
      </w:pPr>
      <w:r>
        <w:rPr>
          <w:rFonts w:ascii="Arial" w:hAnsi="Arial" w:cs="Arial"/>
          <w:sz w:val="20"/>
          <w:szCs w:val="20"/>
        </w:rPr>
        <w:br/>
      </w:r>
      <w:r w:rsidRPr="00853B61">
        <w:rPr>
          <w:rFonts w:ascii="Arial" w:hAnsi="Arial" w:cs="Arial"/>
          <w:b/>
          <w:sz w:val="20"/>
          <w:szCs w:val="20"/>
          <w:u w:val="single"/>
          <w:shd w:val="clear" w:color="auto" w:fill="FFFFFF"/>
        </w:rPr>
        <w:t>4. Draw Block diagram of Embedded system and Explain Each component present in the embedded system.</w:t>
      </w:r>
    </w:p>
    <w:p w:rsidR="00314BE2"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5. Explain about SPI and I2C Protocols and what is the difference between them? And where they used in practical?</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is the address base bus </w:t>
      </w:r>
      <w:r>
        <w:rPr>
          <w:rFonts w:ascii="Arial" w:hAnsi="Arial" w:cs="Arial"/>
          <w:b/>
          <w:bCs/>
          <w:color w:val="222222"/>
          <w:sz w:val="20"/>
          <w:szCs w:val="20"/>
          <w:shd w:val="clear" w:color="auto" w:fill="FFFFFF"/>
        </w:rPr>
        <w:t>protocol</w:t>
      </w:r>
      <w:r>
        <w:rPr>
          <w:rFonts w:ascii="Arial" w:hAnsi="Arial" w:cs="Arial"/>
          <w:color w:val="222222"/>
          <w:sz w:val="20"/>
          <w:szCs w:val="20"/>
          <w:shd w:val="clear" w:color="auto" w:fill="FFFFFF"/>
        </w:rPr>
        <w:t>, you have to send the address of the slave for the communication. In case of the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you have to select the slave using the slave select pin for the communication.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has some extra overhead due to start and stop bits.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does not have a start and stop bits.</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Serial Peripheral </w:t>
      </w:r>
      <w:r>
        <w:rPr>
          <w:rFonts w:ascii="Arial" w:hAnsi="Arial" w:cs="Arial"/>
          <w:b/>
          <w:bCs/>
          <w:color w:val="222222"/>
          <w:sz w:val="20"/>
          <w:szCs w:val="20"/>
          <w:shd w:val="clear" w:color="auto" w:fill="FFFFFF"/>
        </w:rPr>
        <w:t>Interface</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is an </w:t>
      </w:r>
      <w:r>
        <w:rPr>
          <w:rFonts w:ascii="Arial" w:hAnsi="Arial" w:cs="Arial"/>
          <w:b/>
          <w:bCs/>
          <w:color w:val="222222"/>
          <w:sz w:val="20"/>
          <w:szCs w:val="20"/>
          <w:shd w:val="clear" w:color="auto" w:fill="FFFFFF"/>
        </w:rPr>
        <w:t>interface</w:t>
      </w:r>
      <w:r>
        <w:rPr>
          <w:rFonts w:ascii="Arial" w:hAnsi="Arial" w:cs="Arial"/>
          <w:color w:val="222222"/>
          <w:sz w:val="20"/>
          <w:szCs w:val="20"/>
          <w:shd w:val="clear" w:color="auto" w:fill="FFFFFF"/>
        </w:rPr>
        <w:t> bus commonly </w:t>
      </w:r>
      <w:r>
        <w:rPr>
          <w:rFonts w:ascii="Arial" w:hAnsi="Arial" w:cs="Arial"/>
          <w:b/>
          <w:bCs/>
          <w:color w:val="222222"/>
          <w:sz w:val="20"/>
          <w:szCs w:val="20"/>
          <w:shd w:val="clear" w:color="auto" w:fill="FFFFFF"/>
        </w:rPr>
        <w:t>used</w:t>
      </w:r>
      <w:r>
        <w:rPr>
          <w:rFonts w:ascii="Arial" w:hAnsi="Arial" w:cs="Arial"/>
          <w:color w:val="222222"/>
          <w:sz w:val="20"/>
          <w:szCs w:val="20"/>
          <w:shd w:val="clear" w:color="auto" w:fill="FFFFFF"/>
        </w:rPr>
        <w:t> to send data between microcontrollers and small peripherals such as shift registers, sensors, and SD cards. It </w:t>
      </w:r>
      <w:r>
        <w:rPr>
          <w:rFonts w:ascii="Arial" w:hAnsi="Arial" w:cs="Arial"/>
          <w:b/>
          <w:bCs/>
          <w:color w:val="222222"/>
          <w:sz w:val="20"/>
          <w:szCs w:val="20"/>
          <w:shd w:val="clear" w:color="auto" w:fill="FFFFFF"/>
        </w:rPr>
        <w:t>uses</w:t>
      </w:r>
      <w:r>
        <w:rPr>
          <w:rFonts w:ascii="Arial" w:hAnsi="Arial" w:cs="Arial"/>
          <w:color w:val="222222"/>
          <w:sz w:val="20"/>
          <w:szCs w:val="20"/>
          <w:shd w:val="clear" w:color="auto" w:fill="FFFFFF"/>
        </w:rPr>
        <w:t> separate clock and data lines, along with a select line to choose the device you wish to talk to.</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is a serial protocol for two-wire interface to connect low-speed devices like microcontrollers, EEPROMs, A/D and D/A converters, I/O interfaces and other similar peripherals in embedded systems. It was invented by Philips and now it is </w:t>
      </w:r>
      <w:r>
        <w:rPr>
          <w:rFonts w:ascii="Arial" w:hAnsi="Arial" w:cs="Arial"/>
          <w:b/>
          <w:bCs/>
          <w:color w:val="222222"/>
          <w:sz w:val="20"/>
          <w:szCs w:val="20"/>
          <w:shd w:val="clear" w:color="auto" w:fill="FFFFFF"/>
        </w:rPr>
        <w:t>used</w:t>
      </w:r>
      <w:r>
        <w:rPr>
          <w:rFonts w:ascii="Arial" w:hAnsi="Arial" w:cs="Arial"/>
          <w:color w:val="222222"/>
          <w:sz w:val="20"/>
          <w:szCs w:val="20"/>
          <w:shd w:val="clear" w:color="auto" w:fill="FFFFFF"/>
        </w:rPr>
        <w:t> by almost all major IC manufacturers.</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lastRenderedPageBreak/>
        <w:t>I2C</w:t>
      </w:r>
      <w:r>
        <w:rPr>
          <w:rFonts w:ascii="Arial" w:hAnsi="Arial" w:cs="Arial"/>
          <w:color w:val="222222"/>
          <w:sz w:val="20"/>
          <w:szCs w:val="20"/>
          <w:shd w:val="clear" w:color="auto" w:fill="FFFFFF"/>
        </w:rPr>
        <w:t> requires only two wires, while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requires three or four. ...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cannot transmit off the PCB while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can, albeit at low data transmission speeds.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is cheaper to implement than the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communication protocol.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only supports one master device on the bus while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supports multiple master devices</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Protocol. Transmitting and receiving the information between two or more than two devices require a communication path called as a bus system. A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bus is a bidirectional two-wired serial bus which is used to transport the data between integrated circuits. The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stands for “Inter Integrated Circuit”.</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is generally limited to 400 KHz. But this is not really an issue for the MPU-6050/6000 accelerometer, since it runs at 400 KHz for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and only 1 MHz for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 not that much of a difference. In general,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is a </w:t>
      </w:r>
      <w:r>
        <w:rPr>
          <w:rFonts w:ascii="Arial" w:hAnsi="Arial" w:cs="Arial"/>
          <w:b/>
          <w:bCs/>
          <w:color w:val="222222"/>
          <w:sz w:val="20"/>
          <w:szCs w:val="20"/>
          <w:shd w:val="clear" w:color="auto" w:fill="FFFFFF"/>
        </w:rPr>
        <w:t>faster</w:t>
      </w:r>
      <w:r>
        <w:rPr>
          <w:rFonts w:ascii="Arial" w:hAnsi="Arial" w:cs="Arial"/>
          <w:color w:val="222222"/>
          <w:sz w:val="20"/>
          <w:szCs w:val="20"/>
          <w:shd w:val="clear" w:color="auto" w:fill="FFFFFF"/>
        </w:rPr>
        <w:t> bus - the clock frequency can be in a range of MHz</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Like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is a </w:t>
      </w:r>
      <w:r>
        <w:rPr>
          <w:rFonts w:ascii="Arial" w:hAnsi="Arial" w:cs="Arial"/>
          <w:b/>
          <w:bCs/>
          <w:color w:val="222222"/>
          <w:sz w:val="20"/>
          <w:szCs w:val="20"/>
          <w:shd w:val="clear" w:color="auto" w:fill="FFFFFF"/>
        </w:rPr>
        <w:t>different</w:t>
      </w:r>
      <w:r>
        <w:rPr>
          <w:rFonts w:ascii="Arial" w:hAnsi="Arial" w:cs="Arial"/>
          <w:color w:val="222222"/>
          <w:sz w:val="20"/>
          <w:szCs w:val="20"/>
          <w:shd w:val="clear" w:color="auto" w:fill="FFFFFF"/>
        </w:rPr>
        <w:t> form of serial-communications protocol specially designed for microcontrollers to talk to each other. ... </w:t>
      </w:r>
      <w:r>
        <w:rPr>
          <w:rFonts w:ascii="Arial" w:hAnsi="Arial" w:cs="Arial"/>
          <w:b/>
          <w:bCs/>
          <w:color w:val="222222"/>
          <w:sz w:val="20"/>
          <w:szCs w:val="20"/>
          <w:shd w:val="clear" w:color="auto" w:fill="FFFFFF"/>
        </w:rPr>
        <w:t>SPI</w:t>
      </w:r>
      <w:r>
        <w:rPr>
          <w:rFonts w:ascii="Arial" w:hAnsi="Arial" w:cs="Arial"/>
          <w:color w:val="222222"/>
          <w:sz w:val="20"/>
          <w:szCs w:val="20"/>
          <w:shd w:val="clear" w:color="auto" w:fill="FFFFFF"/>
        </w:rPr>
        <w:t> is typically much faster than </w:t>
      </w:r>
      <w:r>
        <w:rPr>
          <w:rFonts w:ascii="Arial" w:hAnsi="Arial" w:cs="Arial"/>
          <w:b/>
          <w:bCs/>
          <w:color w:val="222222"/>
          <w:sz w:val="20"/>
          <w:szCs w:val="20"/>
          <w:shd w:val="clear" w:color="auto" w:fill="FFFFFF"/>
        </w:rPr>
        <w:t>I2C</w:t>
      </w:r>
      <w:r>
        <w:rPr>
          <w:rFonts w:ascii="Arial" w:hAnsi="Arial" w:cs="Arial"/>
          <w:color w:val="222222"/>
          <w:sz w:val="20"/>
          <w:szCs w:val="20"/>
          <w:shd w:val="clear" w:color="auto" w:fill="FFFFFF"/>
        </w:rPr>
        <w:t> due to the simple protocol and, while data/clock lines are shared </w:t>
      </w:r>
      <w:r>
        <w:rPr>
          <w:rFonts w:ascii="Arial" w:hAnsi="Arial" w:cs="Arial"/>
          <w:b/>
          <w:bCs/>
          <w:color w:val="222222"/>
          <w:sz w:val="20"/>
          <w:szCs w:val="20"/>
          <w:shd w:val="clear" w:color="auto" w:fill="FFFFFF"/>
        </w:rPr>
        <w:t>between</w:t>
      </w:r>
      <w:r>
        <w:rPr>
          <w:rFonts w:ascii="Arial" w:hAnsi="Arial" w:cs="Arial"/>
          <w:color w:val="222222"/>
          <w:sz w:val="20"/>
          <w:szCs w:val="20"/>
          <w:shd w:val="clear" w:color="auto" w:fill="FFFFFF"/>
        </w:rPr>
        <w:t> devices, each device requires a unique address wire.</w:t>
      </w:r>
    </w:p>
    <w:p w:rsidR="00314BE2"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6. Explain about UART Interface and what is the speed of UART?</w:t>
      </w:r>
    </w:p>
    <w:p w:rsidR="00314BE2" w:rsidRDefault="00314BE2"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 universal asynchronous receiver-transmitter (</w:t>
      </w:r>
      <w:r>
        <w:rPr>
          <w:rFonts w:ascii="Arial" w:hAnsi="Arial" w:cs="Arial"/>
          <w:b/>
          <w:bCs/>
          <w:color w:val="222222"/>
          <w:sz w:val="20"/>
          <w:szCs w:val="20"/>
          <w:shd w:val="clear" w:color="auto" w:fill="FFFFFF"/>
        </w:rPr>
        <w:t>UART</w:t>
      </w:r>
      <w:r>
        <w:rPr>
          <w:rFonts w:ascii="Arial" w:hAnsi="Arial" w:cs="Arial"/>
          <w:color w:val="222222"/>
          <w:sz w:val="20"/>
          <w:szCs w:val="20"/>
          <w:shd w:val="clear" w:color="auto" w:fill="FFFFFF"/>
        </w:rPr>
        <w:t> /ˈjuːɑːrt/) is a computer hardware device for asynchronous </w:t>
      </w:r>
      <w:r>
        <w:rPr>
          <w:rFonts w:ascii="Arial" w:hAnsi="Arial" w:cs="Arial"/>
          <w:b/>
          <w:bCs/>
          <w:color w:val="222222"/>
          <w:sz w:val="20"/>
          <w:szCs w:val="20"/>
          <w:shd w:val="clear" w:color="auto" w:fill="FFFFFF"/>
        </w:rPr>
        <w:t>serial</w:t>
      </w:r>
      <w:r>
        <w:rPr>
          <w:rFonts w:ascii="Arial" w:hAnsi="Arial" w:cs="Arial"/>
          <w:color w:val="222222"/>
          <w:sz w:val="20"/>
          <w:szCs w:val="20"/>
          <w:shd w:val="clear" w:color="auto" w:fill="FFFFFF"/>
        </w:rPr>
        <w:t> communication in which the data format and transmission </w:t>
      </w:r>
      <w:r>
        <w:rPr>
          <w:rFonts w:ascii="Arial" w:hAnsi="Arial" w:cs="Arial"/>
          <w:b/>
          <w:bCs/>
          <w:color w:val="222222"/>
          <w:sz w:val="20"/>
          <w:szCs w:val="20"/>
          <w:shd w:val="clear" w:color="auto" w:fill="FFFFFF"/>
        </w:rPr>
        <w:t>speeds</w:t>
      </w:r>
      <w:r>
        <w:rPr>
          <w:rFonts w:ascii="Arial" w:hAnsi="Arial" w:cs="Arial"/>
          <w:color w:val="222222"/>
          <w:sz w:val="20"/>
          <w:szCs w:val="20"/>
          <w:shd w:val="clear" w:color="auto" w:fill="FFFFFF"/>
        </w:rPr>
        <w:t> are configurable. The electric signaling levels and methods are handled by a driver circuit external to the </w:t>
      </w:r>
      <w:r>
        <w:rPr>
          <w:rFonts w:ascii="Arial" w:hAnsi="Arial" w:cs="Arial"/>
          <w:b/>
          <w:bCs/>
          <w:color w:val="222222"/>
          <w:sz w:val="20"/>
          <w:szCs w:val="20"/>
          <w:shd w:val="clear" w:color="auto" w:fill="FFFFFF"/>
        </w:rPr>
        <w:t>UART</w:t>
      </w:r>
      <w:r>
        <w:rPr>
          <w:rFonts w:ascii="Arial" w:hAnsi="Arial" w:cs="Arial"/>
          <w:color w:val="222222"/>
          <w:sz w:val="20"/>
          <w:szCs w:val="20"/>
          <w:shd w:val="clear" w:color="auto" w:fill="FFFFFF"/>
        </w:rPr>
        <w:t>.</w:t>
      </w:r>
    </w:p>
    <w:p w:rsidR="00F45266" w:rsidRDefault="00F45266"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TI claims that early models can run up to 1 Mbit/s, and later models in this series can run up to 3 Mbit/s. 128-byte buffers. This </w:t>
      </w:r>
      <w:r>
        <w:rPr>
          <w:rFonts w:ascii="Arial" w:hAnsi="Arial" w:cs="Arial"/>
          <w:b/>
          <w:bCs/>
          <w:color w:val="222222"/>
          <w:sz w:val="20"/>
          <w:szCs w:val="20"/>
          <w:shd w:val="clear" w:color="auto" w:fill="FFFFFF"/>
        </w:rPr>
        <w:t>UART</w:t>
      </w:r>
      <w:r>
        <w:rPr>
          <w:rFonts w:ascii="Arial" w:hAnsi="Arial" w:cs="Arial"/>
          <w:color w:val="222222"/>
          <w:sz w:val="20"/>
          <w:szCs w:val="20"/>
          <w:shd w:val="clear" w:color="auto" w:fill="FFFFFF"/>
        </w:rPr>
        <w:t> can handle a maximum standard serial port </w:t>
      </w:r>
      <w:r>
        <w:rPr>
          <w:rFonts w:ascii="Arial" w:hAnsi="Arial" w:cs="Arial"/>
          <w:b/>
          <w:bCs/>
          <w:color w:val="222222"/>
          <w:sz w:val="20"/>
          <w:szCs w:val="20"/>
          <w:shd w:val="clear" w:color="auto" w:fill="FFFFFF"/>
        </w:rPr>
        <w:t>speed</w:t>
      </w:r>
      <w:r>
        <w:rPr>
          <w:rFonts w:ascii="Arial" w:hAnsi="Arial" w:cs="Arial"/>
          <w:color w:val="222222"/>
          <w:sz w:val="20"/>
          <w:szCs w:val="20"/>
          <w:shd w:val="clear" w:color="auto" w:fill="FFFFFF"/>
        </w:rPr>
        <w:t> of 921.6 kbit/s if the maximum interrupt latency is 1 millisecond. This </w:t>
      </w:r>
      <w:r>
        <w:rPr>
          <w:rFonts w:ascii="Arial" w:hAnsi="Arial" w:cs="Arial"/>
          <w:b/>
          <w:bCs/>
          <w:color w:val="222222"/>
          <w:sz w:val="20"/>
          <w:szCs w:val="20"/>
          <w:shd w:val="clear" w:color="auto" w:fill="FFFFFF"/>
        </w:rPr>
        <w:t>UART</w:t>
      </w:r>
      <w:r>
        <w:rPr>
          <w:rFonts w:ascii="Arial" w:hAnsi="Arial" w:cs="Arial"/>
          <w:color w:val="222222"/>
          <w:sz w:val="20"/>
          <w:szCs w:val="20"/>
          <w:shd w:val="clear" w:color="auto" w:fill="FFFFFF"/>
        </w:rPr>
        <w:t> was introduced by Exar Corporation.</w:t>
      </w:r>
    </w:p>
    <w:p w:rsidR="00F45266" w:rsidRDefault="00F45266" w:rsidP="00F7040D">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UART</w:t>
      </w:r>
      <w:r>
        <w:rPr>
          <w:rFonts w:ascii="Arial" w:hAnsi="Arial" w:cs="Arial"/>
          <w:color w:val="222222"/>
          <w:sz w:val="20"/>
          <w:szCs w:val="20"/>
          <w:shd w:val="clear" w:color="auto" w:fill="FFFFFF"/>
        </w:rPr>
        <w:t> stands for Universal Asynchronous Receiver/Transmitter. It's not a communication protocol like SPI and I2C, but a physical circuit in a microcontroller, or a stand-alone IC. A </w:t>
      </w:r>
      <w:r>
        <w:rPr>
          <w:rFonts w:ascii="Arial" w:hAnsi="Arial" w:cs="Arial"/>
          <w:b/>
          <w:bCs/>
          <w:color w:val="222222"/>
          <w:sz w:val="20"/>
          <w:szCs w:val="20"/>
          <w:shd w:val="clear" w:color="auto" w:fill="FFFFFF"/>
        </w:rPr>
        <w:t>UART's</w:t>
      </w:r>
      <w:r>
        <w:rPr>
          <w:rFonts w:ascii="Arial" w:hAnsi="Arial" w:cs="Arial"/>
          <w:color w:val="222222"/>
          <w:sz w:val="20"/>
          <w:szCs w:val="20"/>
          <w:shd w:val="clear" w:color="auto" w:fill="FFFFFF"/>
        </w:rPr>
        <w:t> main purpose is to transmit and receive serial data.</w:t>
      </w:r>
    </w:p>
    <w:p w:rsidR="00F45266" w:rsidRPr="00821BDC" w:rsidRDefault="009A515F" w:rsidP="00F7040D">
      <w:pPr>
        <w:pStyle w:val="NormalWeb"/>
        <w:shd w:val="clear" w:color="auto" w:fill="FFFFFF"/>
        <w:spacing w:before="0" w:beforeAutospacing="0" w:after="125" w:afterAutospacing="0"/>
        <w:textAlignment w:val="baseline"/>
        <w:rPr>
          <w:rFonts w:ascii="Arial" w:hAnsi="Arial" w:cs="Arial"/>
          <w:b/>
          <w:sz w:val="20"/>
          <w:szCs w:val="20"/>
          <w:u w:val="single"/>
          <w:shd w:val="clear" w:color="auto" w:fill="FFFFFF"/>
        </w:rPr>
      </w:pPr>
      <w:r>
        <w:rPr>
          <w:rFonts w:ascii="Arial" w:hAnsi="Arial" w:cs="Arial"/>
          <w:sz w:val="20"/>
          <w:szCs w:val="20"/>
        </w:rPr>
        <w:br/>
      </w:r>
      <w:r w:rsidRPr="00821BDC">
        <w:rPr>
          <w:rFonts w:ascii="Arial" w:hAnsi="Arial" w:cs="Arial"/>
          <w:b/>
          <w:sz w:val="20"/>
          <w:szCs w:val="20"/>
          <w:u w:val="single"/>
          <w:shd w:val="clear" w:color="auto" w:fill="FFFFFF"/>
        </w:rPr>
        <w:t>7. Which has the fast data rate among UART,USB,SPI and I2C ?</w:t>
      </w:r>
    </w:p>
    <w:p w:rsidR="00F45266" w:rsidRDefault="009A515F" w:rsidP="00F7040D">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8. What is RTOS?</w:t>
      </w:r>
    </w:p>
    <w:p w:rsidR="00F45266" w:rsidRDefault="00F45266" w:rsidP="00F7040D">
      <w:pPr>
        <w:pStyle w:val="NormalWeb"/>
        <w:shd w:val="clear" w:color="auto" w:fill="FFFFFF"/>
        <w:spacing w:before="0" w:beforeAutospacing="0" w:after="125" w:afterAutospacing="0"/>
        <w:textAlignment w:val="baseline"/>
        <w:rPr>
          <w:rFonts w:ascii="Arial" w:hAnsi="Arial" w:cs="Arial"/>
          <w:color w:val="222222"/>
          <w:shd w:val="clear" w:color="auto" w:fill="FFFFFF"/>
        </w:rPr>
      </w:pPr>
      <w:r>
        <w:rPr>
          <w:rFonts w:ascii="Arial" w:hAnsi="Arial" w:cs="Arial"/>
          <w:color w:val="222222"/>
          <w:shd w:val="clear" w:color="auto" w:fill="FFFFFF"/>
        </w:rPr>
        <w:t>A real-time operating system is any operating system intended to serve real-time applications that process data as it comes in, typically without buffer delays. Processing time requirements are measured in tenths of seconds or shorter increments of time.</w:t>
      </w:r>
    </w:p>
    <w:p w:rsidR="00F45266" w:rsidRPr="00F45266" w:rsidRDefault="00F45266" w:rsidP="00F45266">
      <w:pPr>
        <w:shd w:val="clear" w:color="auto" w:fill="FFFFFF"/>
        <w:spacing w:after="0" w:line="240" w:lineRule="auto"/>
        <w:rPr>
          <w:rFonts w:ascii="Arial" w:eastAsia="Times New Roman" w:hAnsi="Arial" w:cs="Arial"/>
          <w:color w:val="222222"/>
          <w:sz w:val="20"/>
          <w:szCs w:val="20"/>
        </w:rPr>
      </w:pPr>
      <w:r w:rsidRPr="00F45266">
        <w:rPr>
          <w:rFonts w:ascii="Arial" w:eastAsia="Times New Roman" w:hAnsi="Arial" w:cs="Arial"/>
          <w:b/>
          <w:bCs/>
          <w:color w:val="222222"/>
          <w:sz w:val="20"/>
          <w:szCs w:val="20"/>
        </w:rPr>
        <w:t>Difference between</w:t>
      </w:r>
      <w:r w:rsidRPr="00F45266">
        <w:rPr>
          <w:rFonts w:ascii="Arial" w:eastAsia="Times New Roman" w:hAnsi="Arial" w:cs="Arial"/>
          <w:color w:val="222222"/>
          <w:sz w:val="20"/>
          <w:szCs w:val="20"/>
        </w:rPr>
        <w:t> GPOS and </w:t>
      </w:r>
      <w:r w:rsidRPr="00F45266">
        <w:rPr>
          <w:rFonts w:ascii="Arial" w:eastAsia="Times New Roman" w:hAnsi="Arial" w:cs="Arial"/>
          <w:b/>
          <w:bCs/>
          <w:color w:val="222222"/>
          <w:sz w:val="20"/>
          <w:szCs w:val="20"/>
        </w:rPr>
        <w:t>RTOS</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rPr>
      </w:pPr>
      <w:r w:rsidRPr="00F45266">
        <w:rPr>
          <w:rFonts w:ascii="Arial" w:hAnsi="Arial" w:cs="Arial"/>
          <w:color w:val="222222"/>
          <w:sz w:val="20"/>
        </w:rPr>
        <w:t>General purpose </w:t>
      </w:r>
      <w:r w:rsidRPr="00F45266">
        <w:rPr>
          <w:rFonts w:ascii="Arial" w:hAnsi="Arial" w:cs="Arial"/>
          <w:b/>
          <w:bCs/>
          <w:color w:val="222222"/>
          <w:sz w:val="20"/>
        </w:rPr>
        <w:t>operating systems</w:t>
      </w:r>
      <w:r w:rsidRPr="00F45266">
        <w:rPr>
          <w:rFonts w:ascii="Arial" w:hAnsi="Arial" w:cs="Arial"/>
          <w:color w:val="222222"/>
          <w:sz w:val="20"/>
        </w:rPr>
        <w:t> cannot perform real time tasks whereas </w:t>
      </w:r>
      <w:r w:rsidRPr="00F45266">
        <w:rPr>
          <w:rFonts w:ascii="Arial" w:hAnsi="Arial" w:cs="Arial"/>
          <w:b/>
          <w:bCs/>
          <w:color w:val="222222"/>
          <w:sz w:val="20"/>
        </w:rPr>
        <w:t>RTOS</w:t>
      </w:r>
      <w:r w:rsidR="00821BDC">
        <w:rPr>
          <w:rFonts w:ascii="Arial" w:hAnsi="Arial" w:cs="Arial"/>
          <w:b/>
          <w:bCs/>
          <w:color w:val="222222"/>
          <w:sz w:val="20"/>
        </w:rPr>
        <w:t xml:space="preserve"> </w:t>
      </w:r>
      <w:r w:rsidRPr="00F45266">
        <w:rPr>
          <w:rFonts w:ascii="Arial" w:hAnsi="Arial" w:cs="Arial"/>
          <w:color w:val="222222"/>
          <w:sz w:val="20"/>
        </w:rPr>
        <w:t>is suitable for real time applications. ... Synchronization is a problem with GPOS whereas synchronization is achieved in real time kernel. Inter task communication is done using </w:t>
      </w:r>
      <w:r w:rsidRPr="00F45266">
        <w:rPr>
          <w:rFonts w:ascii="Arial" w:hAnsi="Arial" w:cs="Arial"/>
          <w:b/>
          <w:bCs/>
          <w:color w:val="222222"/>
          <w:sz w:val="20"/>
        </w:rPr>
        <w:t>real time OS</w:t>
      </w:r>
      <w:r w:rsidRPr="00F45266">
        <w:rPr>
          <w:rFonts w:ascii="Arial" w:hAnsi="Arial" w:cs="Arial"/>
          <w:color w:val="222222"/>
          <w:sz w:val="20"/>
        </w:rPr>
        <w:t> where GPOS does not.</w:t>
      </w:r>
    </w:p>
    <w:p w:rsidR="00F45266" w:rsidRDefault="009A515F"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9. Explain about Soft real time system and Hard Real Time system?</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 </w:t>
      </w:r>
      <w:r>
        <w:rPr>
          <w:rFonts w:ascii="Arial" w:hAnsi="Arial" w:cs="Arial"/>
          <w:b/>
          <w:bCs/>
          <w:color w:val="222222"/>
          <w:sz w:val="20"/>
          <w:szCs w:val="20"/>
          <w:shd w:val="clear" w:color="auto" w:fill="FFFFFF"/>
        </w:rPr>
        <w:t>Hard Real</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Time System</w:t>
      </w:r>
      <w:r>
        <w:rPr>
          <w:rFonts w:ascii="Arial" w:hAnsi="Arial" w:cs="Arial"/>
          <w:color w:val="222222"/>
          <w:sz w:val="20"/>
          <w:szCs w:val="20"/>
          <w:shd w:val="clear" w:color="auto" w:fill="FFFFFF"/>
        </w:rPr>
        <w:t> guarantees that critical tasks complete on </w:t>
      </w:r>
      <w:r>
        <w:rPr>
          <w:rFonts w:ascii="Arial" w:hAnsi="Arial" w:cs="Arial"/>
          <w:b/>
          <w:bCs/>
          <w:color w:val="222222"/>
          <w:sz w:val="20"/>
          <w:szCs w:val="20"/>
          <w:shd w:val="clear" w:color="auto" w:fill="FFFFFF"/>
        </w:rPr>
        <w:t>time</w:t>
      </w:r>
      <w:r>
        <w:rPr>
          <w:rFonts w:ascii="Arial" w:hAnsi="Arial" w:cs="Arial"/>
          <w:color w:val="222222"/>
          <w:sz w:val="20"/>
          <w:szCs w:val="20"/>
          <w:shd w:val="clear" w:color="auto" w:fill="FFFFFF"/>
        </w:rPr>
        <w:t>. ... A </w:t>
      </w:r>
      <w:r>
        <w:rPr>
          <w:rFonts w:ascii="Arial" w:hAnsi="Arial" w:cs="Arial"/>
          <w:b/>
          <w:bCs/>
          <w:color w:val="222222"/>
          <w:sz w:val="20"/>
          <w:szCs w:val="20"/>
          <w:shd w:val="clear" w:color="auto" w:fill="FFFFFF"/>
        </w:rPr>
        <w:t>Soft Real Time System</w:t>
      </w:r>
      <w:r w:rsidR="00821BDC">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where a critical </w:t>
      </w:r>
      <w:r>
        <w:rPr>
          <w:rFonts w:ascii="Arial" w:hAnsi="Arial" w:cs="Arial"/>
          <w:b/>
          <w:bCs/>
          <w:color w:val="222222"/>
          <w:sz w:val="20"/>
          <w:szCs w:val="20"/>
          <w:shd w:val="clear" w:color="auto" w:fill="FFFFFF"/>
        </w:rPr>
        <w:t>real</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time</w:t>
      </w:r>
      <w:r>
        <w:rPr>
          <w:rFonts w:ascii="Arial" w:hAnsi="Arial" w:cs="Arial"/>
          <w:color w:val="222222"/>
          <w:sz w:val="20"/>
          <w:szCs w:val="20"/>
          <w:shd w:val="clear" w:color="auto" w:fill="FFFFFF"/>
        </w:rPr>
        <w:t> task gets priority over other tasks and retains that priority until it completes. As in</w:t>
      </w:r>
      <w:r w:rsidR="00821BDC">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hard real time systems</w:t>
      </w:r>
      <w:r>
        <w:rPr>
          <w:rFonts w:ascii="Arial" w:hAnsi="Arial" w:cs="Arial"/>
          <w:color w:val="222222"/>
          <w:sz w:val="20"/>
          <w:szCs w:val="20"/>
          <w:shd w:val="clear" w:color="auto" w:fill="FFFFFF"/>
        </w:rPr>
        <w:t> kernel delays need to be bounded.</w:t>
      </w:r>
    </w:p>
    <w:p w:rsidR="00F45266" w:rsidRDefault="009A515F"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10. Explain About LINUX Device Drivers.</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 software that handles or manages a </w:t>
      </w:r>
      <w:r>
        <w:rPr>
          <w:rFonts w:ascii="Arial" w:hAnsi="Arial" w:cs="Arial"/>
          <w:b/>
          <w:bCs/>
          <w:color w:val="222222"/>
          <w:sz w:val="20"/>
          <w:szCs w:val="20"/>
          <w:shd w:val="clear" w:color="auto" w:fill="FFFFFF"/>
        </w:rPr>
        <w:t>hardware</w:t>
      </w:r>
      <w:r>
        <w:rPr>
          <w:rFonts w:ascii="Arial" w:hAnsi="Arial" w:cs="Arial"/>
          <w:color w:val="222222"/>
          <w:sz w:val="20"/>
          <w:szCs w:val="20"/>
          <w:shd w:val="clear" w:color="auto" w:fill="FFFFFF"/>
        </w:rPr>
        <w:t> controller is known as a </w:t>
      </w:r>
      <w:r>
        <w:rPr>
          <w:rFonts w:ascii="Arial" w:hAnsi="Arial" w:cs="Arial"/>
          <w:b/>
          <w:bCs/>
          <w:color w:val="222222"/>
          <w:sz w:val="20"/>
          <w:szCs w:val="20"/>
          <w:shd w:val="clear" w:color="auto" w:fill="FFFFFF"/>
        </w:rPr>
        <w:t>device driver</w:t>
      </w:r>
      <w:r>
        <w:rPr>
          <w:rFonts w:ascii="Arial" w:hAnsi="Arial" w:cs="Arial"/>
          <w:color w:val="222222"/>
          <w:sz w:val="20"/>
          <w:szCs w:val="20"/>
          <w:shd w:val="clear" w:color="auto" w:fill="FFFFFF"/>
        </w:rPr>
        <w:t>. The </w:t>
      </w:r>
      <w:r>
        <w:rPr>
          <w:rFonts w:ascii="Arial" w:hAnsi="Arial" w:cs="Arial"/>
          <w:b/>
          <w:bCs/>
          <w:color w:val="222222"/>
          <w:sz w:val="20"/>
          <w:szCs w:val="20"/>
          <w:shd w:val="clear" w:color="auto" w:fill="FFFFFF"/>
        </w:rPr>
        <w:t>Linux</w:t>
      </w:r>
      <w:r>
        <w:rPr>
          <w:rFonts w:ascii="Arial" w:hAnsi="Arial" w:cs="Arial"/>
          <w:color w:val="222222"/>
          <w:sz w:val="20"/>
          <w:szCs w:val="20"/>
          <w:shd w:val="clear" w:color="auto" w:fill="FFFFFF"/>
        </w:rPr>
        <w:t> kernel </w:t>
      </w:r>
      <w:r>
        <w:rPr>
          <w:rFonts w:ascii="Arial" w:hAnsi="Arial" w:cs="Arial"/>
          <w:b/>
          <w:bCs/>
          <w:color w:val="222222"/>
          <w:sz w:val="20"/>
          <w:szCs w:val="20"/>
          <w:shd w:val="clear" w:color="auto" w:fill="FFFFFF"/>
        </w:rPr>
        <w:t>device drivers</w:t>
      </w:r>
      <w:r>
        <w:rPr>
          <w:rFonts w:ascii="Arial" w:hAnsi="Arial" w:cs="Arial"/>
          <w:color w:val="222222"/>
          <w:sz w:val="20"/>
          <w:szCs w:val="20"/>
          <w:shd w:val="clear" w:color="auto" w:fill="FFFFFF"/>
        </w:rPr>
        <w:t> are, essentially, a shared library of privileged, memory resident, low level </w:t>
      </w:r>
      <w:r>
        <w:rPr>
          <w:rFonts w:ascii="Arial" w:hAnsi="Arial" w:cs="Arial"/>
          <w:b/>
          <w:bCs/>
          <w:color w:val="222222"/>
          <w:sz w:val="20"/>
          <w:szCs w:val="20"/>
          <w:shd w:val="clear" w:color="auto" w:fill="FFFFFF"/>
        </w:rPr>
        <w:t>hardware</w:t>
      </w:r>
      <w:r>
        <w:rPr>
          <w:rFonts w:ascii="Arial" w:hAnsi="Arial" w:cs="Arial"/>
          <w:color w:val="222222"/>
          <w:sz w:val="20"/>
          <w:szCs w:val="20"/>
          <w:shd w:val="clear" w:color="auto" w:fill="FFFFFF"/>
        </w:rPr>
        <w:t> handling routines. It is </w:t>
      </w:r>
      <w:r>
        <w:rPr>
          <w:rFonts w:ascii="Arial" w:hAnsi="Arial" w:cs="Arial"/>
          <w:b/>
          <w:bCs/>
          <w:color w:val="222222"/>
          <w:sz w:val="20"/>
          <w:szCs w:val="20"/>
          <w:shd w:val="clear" w:color="auto" w:fill="FFFFFF"/>
        </w:rPr>
        <w:t>Linux's device drivers</w:t>
      </w:r>
      <w:r>
        <w:rPr>
          <w:rFonts w:ascii="Arial" w:hAnsi="Arial" w:cs="Arial"/>
          <w:color w:val="222222"/>
          <w:sz w:val="20"/>
          <w:szCs w:val="20"/>
          <w:shd w:val="clear" w:color="auto" w:fill="FFFFFF"/>
        </w:rPr>
        <w:t> that handle the peculiarities of the </w:t>
      </w:r>
      <w:r>
        <w:rPr>
          <w:rFonts w:ascii="Arial" w:hAnsi="Arial" w:cs="Arial"/>
          <w:b/>
          <w:bCs/>
          <w:color w:val="222222"/>
          <w:sz w:val="20"/>
          <w:szCs w:val="20"/>
          <w:shd w:val="clear" w:color="auto" w:fill="FFFFFF"/>
        </w:rPr>
        <w:t>devices</w:t>
      </w:r>
      <w:r>
        <w:rPr>
          <w:rFonts w:ascii="Arial" w:hAnsi="Arial" w:cs="Arial"/>
          <w:color w:val="222222"/>
          <w:sz w:val="20"/>
          <w:szCs w:val="20"/>
          <w:shd w:val="clear" w:color="auto" w:fill="FFFFFF"/>
        </w:rPr>
        <w:t> they are managing.</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 </w:t>
      </w:r>
      <w:r>
        <w:rPr>
          <w:rFonts w:ascii="Arial" w:hAnsi="Arial" w:cs="Arial"/>
          <w:b/>
          <w:bCs/>
          <w:color w:val="222222"/>
          <w:sz w:val="20"/>
          <w:szCs w:val="20"/>
          <w:shd w:val="clear" w:color="auto" w:fill="FFFFFF"/>
        </w:rPr>
        <w:t>driver</w:t>
      </w:r>
      <w:r>
        <w:rPr>
          <w:rFonts w:ascii="Arial" w:hAnsi="Arial" w:cs="Arial"/>
          <w:color w:val="222222"/>
          <w:sz w:val="20"/>
          <w:szCs w:val="20"/>
          <w:shd w:val="clear" w:color="auto" w:fill="FFFFFF"/>
        </w:rPr>
        <w:t> provides a software interface to </w:t>
      </w:r>
      <w:r>
        <w:rPr>
          <w:rFonts w:ascii="Arial" w:hAnsi="Arial" w:cs="Arial"/>
          <w:b/>
          <w:bCs/>
          <w:color w:val="222222"/>
          <w:sz w:val="20"/>
          <w:szCs w:val="20"/>
          <w:shd w:val="clear" w:color="auto" w:fill="FFFFFF"/>
        </w:rPr>
        <w:t>hardware devices</w:t>
      </w:r>
      <w:r>
        <w:rPr>
          <w:rFonts w:ascii="Arial" w:hAnsi="Arial" w:cs="Arial"/>
          <w:color w:val="222222"/>
          <w:sz w:val="20"/>
          <w:szCs w:val="20"/>
          <w:shd w:val="clear" w:color="auto" w:fill="FFFFFF"/>
        </w:rPr>
        <w:t>, enabling operating systems and other computer programs to access </w:t>
      </w:r>
      <w:r>
        <w:rPr>
          <w:rFonts w:ascii="Arial" w:hAnsi="Arial" w:cs="Arial"/>
          <w:b/>
          <w:bCs/>
          <w:color w:val="222222"/>
          <w:sz w:val="20"/>
          <w:szCs w:val="20"/>
          <w:shd w:val="clear" w:color="auto" w:fill="FFFFFF"/>
        </w:rPr>
        <w:t>hardware</w:t>
      </w:r>
      <w:r>
        <w:rPr>
          <w:rFonts w:ascii="Arial" w:hAnsi="Arial" w:cs="Arial"/>
          <w:color w:val="222222"/>
          <w:sz w:val="20"/>
          <w:szCs w:val="20"/>
          <w:shd w:val="clear" w:color="auto" w:fill="FFFFFF"/>
        </w:rPr>
        <w:t> functions without needing to know precise details about the </w:t>
      </w:r>
      <w:r>
        <w:rPr>
          <w:rFonts w:ascii="Arial" w:hAnsi="Arial" w:cs="Arial"/>
          <w:b/>
          <w:bCs/>
          <w:color w:val="222222"/>
          <w:sz w:val="20"/>
          <w:szCs w:val="20"/>
          <w:shd w:val="clear" w:color="auto" w:fill="FFFFFF"/>
        </w:rPr>
        <w:t>hardware</w:t>
      </w:r>
      <w:r>
        <w:rPr>
          <w:rFonts w:ascii="Arial" w:hAnsi="Arial" w:cs="Arial"/>
          <w:color w:val="222222"/>
          <w:sz w:val="20"/>
          <w:szCs w:val="20"/>
          <w:shd w:val="clear" w:color="auto" w:fill="FFFFFF"/>
        </w:rPr>
        <w:t> being used. ... </w:t>
      </w:r>
      <w:r>
        <w:rPr>
          <w:rFonts w:ascii="Arial" w:hAnsi="Arial" w:cs="Arial"/>
          <w:b/>
          <w:bCs/>
          <w:color w:val="222222"/>
          <w:sz w:val="20"/>
          <w:szCs w:val="20"/>
          <w:shd w:val="clear" w:color="auto" w:fill="FFFFFF"/>
        </w:rPr>
        <w:t>Drivers</w:t>
      </w:r>
      <w:r>
        <w:rPr>
          <w:rFonts w:ascii="Arial" w:hAnsi="Arial" w:cs="Arial"/>
          <w:color w:val="222222"/>
          <w:sz w:val="20"/>
          <w:szCs w:val="20"/>
          <w:shd w:val="clear" w:color="auto" w:fill="FFFFFF"/>
        </w:rPr>
        <w:t> are</w:t>
      </w:r>
      <w:r w:rsidR="007A10CD">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hardware</w:t>
      </w:r>
      <w:r>
        <w:rPr>
          <w:rFonts w:ascii="Arial" w:hAnsi="Arial" w:cs="Arial"/>
          <w:color w:val="222222"/>
          <w:sz w:val="20"/>
          <w:szCs w:val="20"/>
          <w:shd w:val="clear" w:color="auto" w:fill="FFFFFF"/>
        </w:rPr>
        <w:t> dependent and operating-system-specific.</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However, </w:t>
      </w:r>
      <w:r>
        <w:rPr>
          <w:rFonts w:ascii="Arial" w:hAnsi="Arial" w:cs="Arial"/>
          <w:b/>
          <w:bCs/>
          <w:color w:val="222222"/>
          <w:sz w:val="20"/>
          <w:szCs w:val="20"/>
          <w:shd w:val="clear" w:color="auto" w:fill="FFFFFF"/>
        </w:rPr>
        <w:t>devices</w:t>
      </w:r>
      <w:r>
        <w:rPr>
          <w:rFonts w:ascii="Arial" w:hAnsi="Arial" w:cs="Arial"/>
          <w:color w:val="222222"/>
          <w:sz w:val="20"/>
          <w:szCs w:val="20"/>
          <w:shd w:val="clear" w:color="auto" w:fill="FFFFFF"/>
        </w:rPr>
        <w:t> and operating system cannot communicate with each other directly. </w:t>
      </w:r>
      <w:r>
        <w:rPr>
          <w:rFonts w:ascii="Arial" w:hAnsi="Arial" w:cs="Arial"/>
          <w:b/>
          <w:bCs/>
          <w:color w:val="222222"/>
          <w:sz w:val="20"/>
          <w:szCs w:val="20"/>
          <w:shd w:val="clear" w:color="auto" w:fill="FFFFFF"/>
        </w:rPr>
        <w:t>Drivers</w:t>
      </w:r>
      <w:r>
        <w:rPr>
          <w:rFonts w:ascii="Arial" w:hAnsi="Arial" w:cs="Arial"/>
          <w:color w:val="222222"/>
          <w:sz w:val="20"/>
          <w:szCs w:val="20"/>
          <w:shd w:val="clear" w:color="auto" w:fill="FFFFFF"/>
        </w:rPr>
        <w:t> are therefore created to help them understand each other. ... Other than that, most </w:t>
      </w:r>
      <w:r>
        <w:rPr>
          <w:rFonts w:ascii="Arial" w:hAnsi="Arial" w:cs="Arial"/>
          <w:b/>
          <w:bCs/>
          <w:color w:val="222222"/>
          <w:sz w:val="20"/>
          <w:szCs w:val="20"/>
          <w:shd w:val="clear" w:color="auto" w:fill="FFFFFF"/>
        </w:rPr>
        <w:t>devices</w:t>
      </w:r>
      <w:r>
        <w:rPr>
          <w:rFonts w:ascii="Arial" w:hAnsi="Arial" w:cs="Arial"/>
          <w:color w:val="222222"/>
          <w:sz w:val="20"/>
          <w:szCs w:val="20"/>
          <w:shd w:val="clear" w:color="auto" w:fill="FFFFFF"/>
        </w:rPr>
        <w:t> (like graphic card, audio card, network card) </w:t>
      </w:r>
      <w:r>
        <w:rPr>
          <w:rFonts w:ascii="Arial" w:hAnsi="Arial" w:cs="Arial"/>
          <w:b/>
          <w:bCs/>
          <w:color w:val="222222"/>
          <w:sz w:val="20"/>
          <w:szCs w:val="20"/>
          <w:shd w:val="clear" w:color="auto" w:fill="FFFFFF"/>
        </w:rPr>
        <w:t>require</w:t>
      </w:r>
      <w:r>
        <w:rPr>
          <w:rFonts w:ascii="Arial" w:hAnsi="Arial" w:cs="Arial"/>
          <w:color w:val="222222"/>
          <w:sz w:val="20"/>
          <w:szCs w:val="20"/>
          <w:shd w:val="clear" w:color="auto" w:fill="FFFFFF"/>
        </w:rPr>
        <w:t> a specific </w:t>
      </w:r>
      <w:r>
        <w:rPr>
          <w:rFonts w:ascii="Arial" w:hAnsi="Arial" w:cs="Arial"/>
          <w:b/>
          <w:bCs/>
          <w:color w:val="222222"/>
          <w:sz w:val="20"/>
          <w:szCs w:val="20"/>
          <w:shd w:val="clear" w:color="auto" w:fill="FFFFFF"/>
        </w:rPr>
        <w:t>driver</w:t>
      </w:r>
      <w:r>
        <w:rPr>
          <w:rFonts w:ascii="Arial" w:hAnsi="Arial" w:cs="Arial"/>
          <w:color w:val="222222"/>
          <w:sz w:val="20"/>
          <w:szCs w:val="20"/>
          <w:shd w:val="clear" w:color="auto" w:fill="FFFFFF"/>
        </w:rPr>
        <w:t> being installed to work properly.</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Examples</w:t>
      </w:r>
      <w:r>
        <w:rPr>
          <w:rFonts w:ascii="Arial" w:hAnsi="Arial" w:cs="Arial"/>
          <w:color w:val="222222"/>
          <w:sz w:val="20"/>
          <w:szCs w:val="20"/>
          <w:shd w:val="clear" w:color="auto" w:fill="FFFFFF"/>
        </w:rPr>
        <w:t> of utility programs are antivirus software, backup software and disk tools. A </w:t>
      </w:r>
      <w:r>
        <w:rPr>
          <w:rFonts w:ascii="Arial" w:hAnsi="Arial" w:cs="Arial"/>
          <w:b/>
          <w:bCs/>
          <w:color w:val="222222"/>
          <w:sz w:val="20"/>
          <w:szCs w:val="20"/>
          <w:shd w:val="clear" w:color="auto" w:fill="FFFFFF"/>
        </w:rPr>
        <w:t>device driver</w:t>
      </w:r>
      <w:r>
        <w:rPr>
          <w:rFonts w:ascii="Arial" w:hAnsi="Arial" w:cs="Arial"/>
          <w:color w:val="222222"/>
          <w:sz w:val="20"/>
          <w:szCs w:val="20"/>
          <w:shd w:val="clear" w:color="auto" w:fill="FFFFFF"/>
        </w:rPr>
        <w:t> is a computer program that controls a particular </w:t>
      </w:r>
      <w:r>
        <w:rPr>
          <w:rFonts w:ascii="Arial" w:hAnsi="Arial" w:cs="Arial"/>
          <w:b/>
          <w:bCs/>
          <w:color w:val="222222"/>
          <w:sz w:val="20"/>
          <w:szCs w:val="20"/>
          <w:shd w:val="clear" w:color="auto" w:fill="FFFFFF"/>
        </w:rPr>
        <w:t>device</w:t>
      </w:r>
      <w:r>
        <w:rPr>
          <w:rFonts w:ascii="Arial" w:hAnsi="Arial" w:cs="Arial"/>
          <w:color w:val="222222"/>
          <w:sz w:val="20"/>
          <w:szCs w:val="20"/>
          <w:shd w:val="clear" w:color="auto" w:fill="FFFFFF"/>
        </w:rPr>
        <w:t> that is connected to your computer.</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Most </w:t>
      </w:r>
      <w:r>
        <w:rPr>
          <w:rFonts w:ascii="Arial" w:hAnsi="Arial" w:cs="Arial"/>
          <w:b/>
          <w:bCs/>
          <w:color w:val="222222"/>
          <w:sz w:val="20"/>
          <w:szCs w:val="20"/>
          <w:shd w:val="clear" w:color="auto" w:fill="FFFFFF"/>
        </w:rPr>
        <w:t>embedded</w:t>
      </w:r>
      <w:r>
        <w:rPr>
          <w:rFonts w:ascii="Arial" w:hAnsi="Arial" w:cs="Arial"/>
          <w:color w:val="222222"/>
          <w:sz w:val="20"/>
          <w:szCs w:val="20"/>
          <w:shd w:val="clear" w:color="auto" w:fill="FFFFFF"/>
        </w:rPr>
        <w:t> hardware requires some type of software initialization and management. The software that directly interfaces with and controls this hardware is called a </w:t>
      </w:r>
      <w:r>
        <w:rPr>
          <w:rFonts w:ascii="Arial" w:hAnsi="Arial" w:cs="Arial"/>
          <w:b/>
          <w:bCs/>
          <w:color w:val="222222"/>
          <w:sz w:val="20"/>
          <w:szCs w:val="20"/>
          <w:shd w:val="clear" w:color="auto" w:fill="FFFFFF"/>
        </w:rPr>
        <w:t>device driver</w:t>
      </w:r>
      <w:r>
        <w:rPr>
          <w:rFonts w:ascii="Arial" w:hAnsi="Arial" w:cs="Arial"/>
          <w:color w:val="222222"/>
          <w:sz w:val="20"/>
          <w:szCs w:val="20"/>
          <w:shd w:val="clear" w:color="auto" w:fill="FFFFFF"/>
        </w:rPr>
        <w:t>. ... </w:t>
      </w:r>
      <w:r>
        <w:rPr>
          <w:rFonts w:ascii="Arial" w:hAnsi="Arial" w:cs="Arial"/>
          <w:b/>
          <w:bCs/>
          <w:color w:val="222222"/>
          <w:sz w:val="20"/>
          <w:szCs w:val="20"/>
          <w:shd w:val="clear" w:color="auto" w:fill="FFFFFF"/>
        </w:rPr>
        <w:t>Device drivers</w:t>
      </w:r>
      <w:r>
        <w:rPr>
          <w:rFonts w:ascii="Arial" w:hAnsi="Arial" w:cs="Arial"/>
          <w:color w:val="222222"/>
          <w:sz w:val="20"/>
          <w:szCs w:val="20"/>
          <w:shd w:val="clear" w:color="auto" w:fill="FFFFFF"/>
        </w:rPr>
        <w:t> are the software libraries that initialize the hardware and manage access to the hardware by higher layers of software.</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Generally a </w:t>
      </w:r>
      <w:r>
        <w:rPr>
          <w:rFonts w:ascii="Arial" w:hAnsi="Arial" w:cs="Arial"/>
          <w:b/>
          <w:bCs/>
          <w:color w:val="222222"/>
          <w:sz w:val="20"/>
          <w:szCs w:val="20"/>
          <w:shd w:val="clear" w:color="auto" w:fill="FFFFFF"/>
        </w:rPr>
        <w:t>driver</w:t>
      </w:r>
      <w:r>
        <w:rPr>
          <w:rFonts w:ascii="Arial" w:hAnsi="Arial" w:cs="Arial"/>
          <w:color w:val="222222"/>
          <w:sz w:val="20"/>
          <w:szCs w:val="20"/>
          <w:shd w:val="clear" w:color="auto" w:fill="FFFFFF"/>
        </w:rPr>
        <w:t> communicates with the </w:t>
      </w:r>
      <w:r>
        <w:rPr>
          <w:rFonts w:ascii="Arial" w:hAnsi="Arial" w:cs="Arial"/>
          <w:b/>
          <w:bCs/>
          <w:color w:val="222222"/>
          <w:sz w:val="20"/>
          <w:szCs w:val="20"/>
          <w:shd w:val="clear" w:color="auto" w:fill="FFFFFF"/>
        </w:rPr>
        <w:t>device</w:t>
      </w:r>
      <w:r>
        <w:rPr>
          <w:rFonts w:ascii="Arial" w:hAnsi="Arial" w:cs="Arial"/>
          <w:color w:val="222222"/>
          <w:sz w:val="20"/>
          <w:szCs w:val="20"/>
          <w:shd w:val="clear" w:color="auto" w:fill="FFFFFF"/>
        </w:rPr>
        <w:t> through the computer bus which is used to connect the </w:t>
      </w:r>
      <w:r>
        <w:rPr>
          <w:rFonts w:ascii="Arial" w:hAnsi="Arial" w:cs="Arial"/>
          <w:b/>
          <w:bCs/>
          <w:color w:val="222222"/>
          <w:sz w:val="20"/>
          <w:szCs w:val="20"/>
          <w:shd w:val="clear" w:color="auto" w:fill="FFFFFF"/>
        </w:rPr>
        <w:t>device</w:t>
      </w:r>
      <w:r>
        <w:rPr>
          <w:rFonts w:ascii="Arial" w:hAnsi="Arial" w:cs="Arial"/>
          <w:color w:val="222222"/>
          <w:sz w:val="20"/>
          <w:szCs w:val="20"/>
          <w:shd w:val="clear" w:color="auto" w:fill="FFFFFF"/>
        </w:rPr>
        <w:t> with the computer. ... Instead of accessing a </w:t>
      </w:r>
      <w:r>
        <w:rPr>
          <w:rFonts w:ascii="Arial" w:hAnsi="Arial" w:cs="Arial"/>
          <w:b/>
          <w:bCs/>
          <w:color w:val="222222"/>
          <w:sz w:val="20"/>
          <w:szCs w:val="20"/>
          <w:shd w:val="clear" w:color="auto" w:fill="FFFFFF"/>
        </w:rPr>
        <w:t>device</w:t>
      </w:r>
      <w:r w:rsidR="007A10CD">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directly, an operating system loads the </w:t>
      </w:r>
      <w:r>
        <w:rPr>
          <w:rFonts w:ascii="Arial" w:hAnsi="Arial" w:cs="Arial"/>
          <w:b/>
          <w:bCs/>
          <w:color w:val="222222"/>
          <w:sz w:val="20"/>
          <w:szCs w:val="20"/>
          <w:shd w:val="clear" w:color="auto" w:fill="FFFFFF"/>
        </w:rPr>
        <w:t>device drivers</w:t>
      </w:r>
      <w:r>
        <w:rPr>
          <w:rFonts w:ascii="Arial" w:hAnsi="Arial" w:cs="Arial"/>
          <w:color w:val="222222"/>
          <w:sz w:val="20"/>
          <w:szCs w:val="20"/>
          <w:shd w:val="clear" w:color="auto" w:fill="FFFFFF"/>
        </w:rPr>
        <w:t> and calls the specific functions in the </w:t>
      </w:r>
      <w:r>
        <w:rPr>
          <w:rFonts w:ascii="Arial" w:hAnsi="Arial" w:cs="Arial"/>
          <w:b/>
          <w:bCs/>
          <w:color w:val="222222"/>
          <w:sz w:val="20"/>
          <w:szCs w:val="20"/>
          <w:shd w:val="clear" w:color="auto" w:fill="FFFFFF"/>
        </w:rPr>
        <w:t>driver</w:t>
      </w:r>
      <w:r>
        <w:rPr>
          <w:rFonts w:ascii="Arial" w:hAnsi="Arial" w:cs="Arial"/>
          <w:color w:val="222222"/>
          <w:sz w:val="20"/>
          <w:szCs w:val="20"/>
          <w:shd w:val="clear" w:color="auto" w:fill="FFFFFF"/>
        </w:rPr>
        <w:t> software in order to execute specific tasks on the </w:t>
      </w:r>
      <w:r>
        <w:rPr>
          <w:rFonts w:ascii="Arial" w:hAnsi="Arial" w:cs="Arial"/>
          <w:b/>
          <w:bCs/>
          <w:color w:val="222222"/>
          <w:sz w:val="20"/>
          <w:szCs w:val="20"/>
          <w:shd w:val="clear" w:color="auto" w:fill="FFFFFF"/>
        </w:rPr>
        <w:t>device</w:t>
      </w:r>
      <w:r>
        <w:rPr>
          <w:rFonts w:ascii="Arial" w:hAnsi="Arial" w:cs="Arial"/>
          <w:color w:val="222222"/>
          <w:sz w:val="20"/>
          <w:szCs w:val="20"/>
          <w:shd w:val="clear" w:color="auto" w:fill="FFFFFF"/>
        </w:rPr>
        <w:t>.</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There are various </w:t>
      </w:r>
      <w:r>
        <w:rPr>
          <w:rFonts w:ascii="Arial" w:hAnsi="Arial" w:cs="Arial"/>
          <w:b/>
          <w:bCs/>
          <w:color w:val="222222"/>
          <w:sz w:val="20"/>
          <w:szCs w:val="20"/>
          <w:shd w:val="clear" w:color="auto" w:fill="FFFFFF"/>
        </w:rPr>
        <w:t>types of device drivers</w:t>
      </w:r>
      <w:r>
        <w:rPr>
          <w:rFonts w:ascii="Arial" w:hAnsi="Arial" w:cs="Arial"/>
          <w:color w:val="222222"/>
          <w:sz w:val="20"/>
          <w:szCs w:val="20"/>
          <w:shd w:val="clear" w:color="auto" w:fill="FFFFFF"/>
        </w:rPr>
        <w:t> for I/O </w:t>
      </w:r>
      <w:r>
        <w:rPr>
          <w:rFonts w:ascii="Arial" w:hAnsi="Arial" w:cs="Arial"/>
          <w:b/>
          <w:bCs/>
          <w:color w:val="222222"/>
          <w:sz w:val="20"/>
          <w:szCs w:val="20"/>
          <w:shd w:val="clear" w:color="auto" w:fill="FFFFFF"/>
        </w:rPr>
        <w:t>devices</w:t>
      </w:r>
      <w:r>
        <w:rPr>
          <w:rFonts w:ascii="Arial" w:hAnsi="Arial" w:cs="Arial"/>
          <w:color w:val="222222"/>
          <w:sz w:val="20"/>
          <w:szCs w:val="20"/>
          <w:shd w:val="clear" w:color="auto" w:fill="FFFFFF"/>
        </w:rPr>
        <w:t> such as keyboards, mice, CD/DVD drives, controllers, printers, graphics cards and ports. There are also virtual</w:t>
      </w:r>
      <w:r w:rsidR="007A10CD">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device drivers</w:t>
      </w:r>
      <w:r>
        <w:rPr>
          <w:rFonts w:ascii="Arial" w:hAnsi="Arial" w:cs="Arial"/>
          <w:color w:val="222222"/>
          <w:sz w:val="20"/>
          <w:szCs w:val="20"/>
          <w:shd w:val="clear" w:color="auto" w:fill="FFFFFF"/>
        </w:rPr>
        <w:t> (VxD), which are </w:t>
      </w:r>
      <w:r>
        <w:rPr>
          <w:rFonts w:ascii="Arial" w:hAnsi="Arial" w:cs="Arial"/>
          <w:b/>
          <w:bCs/>
          <w:color w:val="222222"/>
          <w:sz w:val="20"/>
          <w:szCs w:val="20"/>
          <w:shd w:val="clear" w:color="auto" w:fill="FFFFFF"/>
        </w:rPr>
        <w:t>device driver</w:t>
      </w:r>
      <w:r>
        <w:rPr>
          <w:rFonts w:ascii="Arial" w:hAnsi="Arial" w:cs="Arial"/>
          <w:color w:val="222222"/>
          <w:sz w:val="20"/>
          <w:szCs w:val="20"/>
          <w:shd w:val="clear" w:color="auto" w:fill="FFFFFF"/>
        </w:rPr>
        <w:t> components that enable direct communication between a </w:t>
      </w:r>
      <w:r>
        <w:rPr>
          <w:rFonts w:ascii="Arial" w:hAnsi="Arial" w:cs="Arial"/>
          <w:b/>
          <w:bCs/>
          <w:color w:val="222222"/>
          <w:sz w:val="20"/>
          <w:szCs w:val="20"/>
          <w:shd w:val="clear" w:color="auto" w:fill="FFFFFF"/>
        </w:rPr>
        <w:t>hardware device</w:t>
      </w:r>
      <w:r>
        <w:rPr>
          <w:rFonts w:ascii="Arial" w:hAnsi="Arial" w:cs="Arial"/>
          <w:color w:val="222222"/>
          <w:sz w:val="20"/>
          <w:szCs w:val="20"/>
          <w:shd w:val="clear" w:color="auto" w:fill="FFFFFF"/>
        </w:rPr>
        <w:t> and an application.</w:t>
      </w:r>
    </w:p>
    <w:p w:rsidR="009A515F" w:rsidRDefault="009A515F"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11. Explain Vector Project In Detail</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Style w:val="Strong"/>
          <w:rFonts w:ascii="Arial" w:hAnsi="Arial" w:cs="Arial"/>
          <w:sz w:val="20"/>
          <w:szCs w:val="20"/>
          <w:bdr w:val="none" w:sz="0" w:space="0" w:color="auto" w:frame="1"/>
          <w:shd w:val="clear" w:color="auto" w:fill="FFFFFF"/>
        </w:rPr>
        <w:t>Questions on NETWORKING:</w:t>
      </w:r>
      <w:r>
        <w:rPr>
          <w:rFonts w:ascii="Arial" w:hAnsi="Arial" w:cs="Arial"/>
          <w:sz w:val="20"/>
          <w:szCs w:val="20"/>
        </w:rPr>
        <w:br/>
      </w:r>
      <w:r>
        <w:rPr>
          <w:rFonts w:ascii="Arial" w:hAnsi="Arial" w:cs="Arial"/>
          <w:sz w:val="20"/>
          <w:szCs w:val="20"/>
          <w:shd w:val="clear" w:color="auto" w:fill="FFFFFF"/>
        </w:rPr>
        <w:t>1. Explain about OSI reference Model and Explain Each Layer in it?</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2. Why TCP/IP called so instead of calling TCP and IP individually?</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 name “</w:t>
      </w:r>
      <w:r>
        <w:rPr>
          <w:rFonts w:ascii="Arial" w:hAnsi="Arial" w:cs="Arial"/>
          <w:b/>
          <w:bCs/>
          <w:color w:val="222222"/>
          <w:sz w:val="20"/>
          <w:szCs w:val="20"/>
          <w:shd w:val="clear" w:color="auto" w:fill="FFFFFF"/>
        </w:rPr>
        <w:t>TCP</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IP</w:t>
      </w:r>
      <w:r>
        <w:rPr>
          <w:rFonts w:ascii="Arial" w:hAnsi="Arial" w:cs="Arial"/>
          <w:color w:val="222222"/>
          <w:sz w:val="20"/>
          <w:szCs w:val="20"/>
          <w:shd w:val="clear" w:color="auto" w:fill="FFFFFF"/>
        </w:rPr>
        <w:t>” refers to an entire </w:t>
      </w:r>
      <w:r>
        <w:rPr>
          <w:rFonts w:ascii="Arial" w:hAnsi="Arial" w:cs="Arial"/>
          <w:b/>
          <w:bCs/>
          <w:color w:val="222222"/>
          <w:sz w:val="20"/>
          <w:szCs w:val="20"/>
          <w:shd w:val="clear" w:color="auto" w:fill="FFFFFF"/>
        </w:rPr>
        <w:t>suite</w:t>
      </w:r>
      <w:r>
        <w:rPr>
          <w:rFonts w:ascii="Arial" w:hAnsi="Arial" w:cs="Arial"/>
          <w:color w:val="222222"/>
          <w:sz w:val="20"/>
          <w:szCs w:val="20"/>
          <w:shd w:val="clear" w:color="auto" w:fill="FFFFFF"/>
        </w:rPr>
        <w:t> of data communications protocols. The</w:t>
      </w:r>
      <w:r w:rsidR="007A10CD">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suite</w:t>
      </w:r>
      <w:r>
        <w:rPr>
          <w:rFonts w:ascii="Arial" w:hAnsi="Arial" w:cs="Arial"/>
          <w:color w:val="222222"/>
          <w:sz w:val="20"/>
          <w:szCs w:val="20"/>
          <w:shd w:val="clear" w:color="auto" w:fill="FFFFFF"/>
        </w:rPr>
        <w:t> gets its name from two of the protocols that belong to it: the Transmission Control Protocol (</w:t>
      </w:r>
      <w:r>
        <w:rPr>
          <w:rFonts w:ascii="Arial" w:hAnsi="Arial" w:cs="Arial"/>
          <w:b/>
          <w:bCs/>
          <w:color w:val="222222"/>
          <w:sz w:val="20"/>
          <w:szCs w:val="20"/>
          <w:shd w:val="clear" w:color="auto" w:fill="FFFFFF"/>
        </w:rPr>
        <w:t>TCP</w:t>
      </w:r>
      <w:r>
        <w:rPr>
          <w:rFonts w:ascii="Arial" w:hAnsi="Arial" w:cs="Arial"/>
          <w:color w:val="222222"/>
          <w:sz w:val="20"/>
          <w:szCs w:val="20"/>
          <w:shd w:val="clear" w:color="auto" w:fill="FFFFFF"/>
        </w:rPr>
        <w:t>) and the Internet Protocol (</w:t>
      </w:r>
      <w:r>
        <w:rPr>
          <w:rFonts w:ascii="Arial" w:hAnsi="Arial" w:cs="Arial"/>
          <w:b/>
          <w:bCs/>
          <w:color w:val="222222"/>
          <w:sz w:val="20"/>
          <w:szCs w:val="20"/>
          <w:shd w:val="clear" w:color="auto" w:fill="FFFFFF"/>
        </w:rPr>
        <w:t>IP</w:t>
      </w:r>
      <w:r>
        <w:rPr>
          <w:rFonts w:ascii="Arial" w:hAnsi="Arial" w:cs="Arial"/>
          <w:color w:val="222222"/>
          <w:sz w:val="20"/>
          <w:szCs w:val="20"/>
          <w:shd w:val="clear" w:color="auto" w:fill="FFFFFF"/>
        </w:rPr>
        <w:t>).</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3. Explain TCP/IP reference Model? Explain about Each Layer?</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4. What is Protocol?</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hd w:val="clear" w:color="auto" w:fill="FFFFFF"/>
        </w:rPr>
      </w:pPr>
      <w:r>
        <w:rPr>
          <w:rFonts w:ascii="Arial" w:hAnsi="Arial" w:cs="Arial"/>
          <w:color w:val="222222"/>
          <w:shd w:val="clear" w:color="auto" w:fill="FFFFFF"/>
        </w:rPr>
        <w:t>In telecommunication, a communication protocol is a system of rules that allow two or more entities of a communications system to transmit information via any kind of variation of a physical quantity</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5. What is SMTP protocol and where it is Present?</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p>
    <w:p w:rsidR="00F45266" w:rsidRPr="00F45266" w:rsidRDefault="00F45266" w:rsidP="00F45266">
      <w:pPr>
        <w:shd w:val="clear" w:color="auto" w:fill="FFFFFF"/>
        <w:spacing w:after="0" w:line="240" w:lineRule="auto"/>
        <w:rPr>
          <w:rFonts w:ascii="Arial" w:eastAsia="Times New Roman" w:hAnsi="Arial" w:cs="Arial"/>
          <w:color w:val="222222"/>
          <w:sz w:val="20"/>
          <w:szCs w:val="20"/>
        </w:rPr>
      </w:pPr>
      <w:r w:rsidRPr="00F45266">
        <w:rPr>
          <w:rFonts w:ascii="Arial" w:eastAsia="Times New Roman" w:hAnsi="Arial" w:cs="Arial"/>
          <w:b/>
          <w:bCs/>
          <w:color w:val="222222"/>
          <w:sz w:val="20"/>
          <w:szCs w:val="20"/>
        </w:rPr>
        <w:t>SMTP</w:t>
      </w:r>
      <w:r w:rsidRPr="00F45266">
        <w:rPr>
          <w:rFonts w:ascii="Arial" w:eastAsia="Times New Roman" w:hAnsi="Arial" w:cs="Arial"/>
          <w:color w:val="222222"/>
          <w:sz w:val="20"/>
          <w:szCs w:val="20"/>
        </w:rPr>
        <w:t> Fundamentals</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rPr>
      </w:pPr>
      <w:r w:rsidRPr="00F45266">
        <w:rPr>
          <w:rFonts w:ascii="Arial" w:hAnsi="Arial" w:cs="Arial"/>
          <w:b/>
          <w:bCs/>
          <w:color w:val="222222"/>
          <w:sz w:val="20"/>
        </w:rPr>
        <w:t>SMTP is</w:t>
      </w:r>
      <w:r w:rsidRPr="00F45266">
        <w:rPr>
          <w:rFonts w:ascii="Arial" w:hAnsi="Arial" w:cs="Arial"/>
          <w:color w:val="222222"/>
          <w:sz w:val="20"/>
        </w:rPr>
        <w:t> an application layer </w:t>
      </w:r>
      <w:r w:rsidRPr="00F45266">
        <w:rPr>
          <w:rFonts w:ascii="Arial" w:hAnsi="Arial" w:cs="Arial"/>
          <w:b/>
          <w:bCs/>
          <w:color w:val="222222"/>
          <w:sz w:val="20"/>
        </w:rPr>
        <w:t>protocol</w:t>
      </w:r>
      <w:r w:rsidRPr="00F45266">
        <w:rPr>
          <w:rFonts w:ascii="Arial" w:hAnsi="Arial" w:cs="Arial"/>
          <w:color w:val="222222"/>
          <w:sz w:val="20"/>
        </w:rPr>
        <w:t>. The client who wants to send the mail opens a TCP connection to the </w:t>
      </w:r>
      <w:r w:rsidRPr="00F45266">
        <w:rPr>
          <w:rFonts w:ascii="Arial" w:hAnsi="Arial" w:cs="Arial"/>
          <w:b/>
          <w:bCs/>
          <w:color w:val="222222"/>
          <w:sz w:val="20"/>
        </w:rPr>
        <w:t>SMTP server</w:t>
      </w:r>
      <w:r w:rsidRPr="00F45266">
        <w:rPr>
          <w:rFonts w:ascii="Arial" w:hAnsi="Arial" w:cs="Arial"/>
          <w:color w:val="222222"/>
          <w:sz w:val="20"/>
        </w:rPr>
        <w:t> and then sends the mail across the connection. The </w:t>
      </w:r>
      <w:r w:rsidRPr="00F45266">
        <w:rPr>
          <w:rFonts w:ascii="Arial" w:hAnsi="Arial" w:cs="Arial"/>
          <w:b/>
          <w:bCs/>
          <w:color w:val="222222"/>
          <w:sz w:val="20"/>
        </w:rPr>
        <w:t>SMTP server</w:t>
      </w:r>
      <w:r w:rsidRPr="00F45266">
        <w:rPr>
          <w:rFonts w:ascii="Arial" w:hAnsi="Arial" w:cs="Arial"/>
          <w:color w:val="222222"/>
          <w:sz w:val="20"/>
        </w:rPr>
        <w:t> is always on listening mode.</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6. Difference between TCP and UDP?</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lastRenderedPageBreak/>
        <w:t>TCP</w:t>
      </w:r>
      <w:r>
        <w:rPr>
          <w:rFonts w:ascii="Arial" w:hAnsi="Arial" w:cs="Arial"/>
          <w:color w:val="222222"/>
          <w:sz w:val="20"/>
          <w:szCs w:val="20"/>
          <w:shd w:val="clear" w:color="auto" w:fill="FFFFFF"/>
        </w:rPr>
        <w:t> (Transmission Control Protocol) is connection oriented, whereas </w:t>
      </w:r>
      <w:r>
        <w:rPr>
          <w:rFonts w:ascii="Arial" w:hAnsi="Arial" w:cs="Arial"/>
          <w:b/>
          <w:bCs/>
          <w:color w:val="222222"/>
          <w:sz w:val="20"/>
          <w:szCs w:val="20"/>
          <w:shd w:val="clear" w:color="auto" w:fill="FFFFFF"/>
        </w:rPr>
        <w:t>UDP</w:t>
      </w:r>
      <w:r>
        <w:rPr>
          <w:rFonts w:ascii="Arial" w:hAnsi="Arial" w:cs="Arial"/>
          <w:color w:val="222222"/>
          <w:sz w:val="20"/>
          <w:szCs w:val="20"/>
          <w:shd w:val="clear" w:color="auto" w:fill="FFFFFF"/>
        </w:rPr>
        <w:t> (User Datagram Protocol) is connection-less. This means that </w:t>
      </w:r>
      <w:r>
        <w:rPr>
          <w:rFonts w:ascii="Arial" w:hAnsi="Arial" w:cs="Arial"/>
          <w:b/>
          <w:bCs/>
          <w:color w:val="222222"/>
          <w:sz w:val="20"/>
          <w:szCs w:val="20"/>
          <w:shd w:val="clear" w:color="auto" w:fill="FFFFFF"/>
        </w:rPr>
        <w:t>TCP</w:t>
      </w:r>
      <w:r>
        <w:rPr>
          <w:rFonts w:ascii="Arial" w:hAnsi="Arial" w:cs="Arial"/>
          <w:color w:val="222222"/>
          <w:sz w:val="20"/>
          <w:szCs w:val="20"/>
          <w:shd w:val="clear" w:color="auto" w:fill="FFFFFF"/>
        </w:rPr>
        <w:t> tracks all data sent, requiring acknowledgment for each octet (generally). ... Because of acknowledgments, </w:t>
      </w:r>
      <w:r>
        <w:rPr>
          <w:rFonts w:ascii="Arial" w:hAnsi="Arial" w:cs="Arial"/>
          <w:b/>
          <w:bCs/>
          <w:color w:val="222222"/>
          <w:sz w:val="20"/>
          <w:szCs w:val="20"/>
          <w:shd w:val="clear" w:color="auto" w:fill="FFFFFF"/>
        </w:rPr>
        <w:t>TCP</w:t>
      </w:r>
      <w:r>
        <w:rPr>
          <w:rFonts w:ascii="Arial" w:hAnsi="Arial" w:cs="Arial"/>
          <w:color w:val="222222"/>
          <w:sz w:val="20"/>
          <w:szCs w:val="20"/>
          <w:shd w:val="clear" w:color="auto" w:fill="FFFFFF"/>
        </w:rPr>
        <w:t> is considered a reliable data transfer protocol.</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7. Where IP protocol Present?</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 Internet </w:t>
      </w:r>
      <w:r>
        <w:rPr>
          <w:rFonts w:ascii="Arial" w:hAnsi="Arial" w:cs="Arial"/>
          <w:b/>
          <w:bCs/>
          <w:color w:val="222222"/>
          <w:sz w:val="20"/>
          <w:szCs w:val="20"/>
          <w:shd w:val="clear" w:color="auto" w:fill="FFFFFF"/>
        </w:rPr>
        <w:t>Protocol</w:t>
      </w:r>
      <w:r>
        <w:rPr>
          <w:rFonts w:ascii="Arial" w:hAnsi="Arial" w:cs="Arial"/>
          <w:color w:val="222222"/>
          <w:sz w:val="20"/>
          <w:szCs w:val="20"/>
          <w:shd w:val="clear" w:color="auto" w:fill="FFFFFF"/>
        </w:rPr>
        <w:t> is essentially what makes the Internet different from other digital </w:t>
      </w:r>
      <w:r>
        <w:rPr>
          <w:rFonts w:ascii="Arial" w:hAnsi="Arial" w:cs="Arial"/>
          <w:b/>
          <w:bCs/>
          <w:color w:val="222222"/>
          <w:sz w:val="20"/>
          <w:szCs w:val="20"/>
          <w:shd w:val="clear" w:color="auto" w:fill="FFFFFF"/>
        </w:rPr>
        <w:t>networks</w:t>
      </w:r>
      <w:r>
        <w:rPr>
          <w:rFonts w:ascii="Arial" w:hAnsi="Arial" w:cs="Arial"/>
          <w:color w:val="222222"/>
          <w:sz w:val="20"/>
          <w:szCs w:val="20"/>
          <w:shd w:val="clear" w:color="auto" w:fill="FFFFFF"/>
        </w:rPr>
        <w:t> (ARPANET, for instance). </w:t>
      </w:r>
      <w:r>
        <w:rPr>
          <w:rFonts w:ascii="Arial" w:hAnsi="Arial" w:cs="Arial"/>
          <w:b/>
          <w:bCs/>
          <w:color w:val="222222"/>
          <w:sz w:val="20"/>
          <w:szCs w:val="20"/>
          <w:shd w:val="clear" w:color="auto" w:fill="FFFFFF"/>
        </w:rPr>
        <w:t>IP protocol</w:t>
      </w:r>
      <w:r>
        <w:rPr>
          <w:rFonts w:ascii="Arial" w:hAnsi="Arial" w:cs="Arial"/>
          <w:color w:val="222222"/>
          <w:sz w:val="20"/>
          <w:szCs w:val="20"/>
          <w:shd w:val="clear" w:color="auto" w:fill="FFFFFF"/>
        </w:rPr>
        <w:t> assigns a unique </w:t>
      </w:r>
      <w:r>
        <w:rPr>
          <w:rFonts w:ascii="Arial" w:hAnsi="Arial" w:cs="Arial"/>
          <w:b/>
          <w:bCs/>
          <w:color w:val="222222"/>
          <w:sz w:val="20"/>
          <w:szCs w:val="20"/>
          <w:shd w:val="clear" w:color="auto" w:fill="FFFFFF"/>
        </w:rPr>
        <w:t>address</w:t>
      </w:r>
      <w:r>
        <w:rPr>
          <w:rFonts w:ascii="Arial" w:hAnsi="Arial" w:cs="Arial"/>
          <w:color w:val="222222"/>
          <w:sz w:val="20"/>
          <w:szCs w:val="20"/>
          <w:shd w:val="clear" w:color="auto" w:fill="FFFFFF"/>
        </w:rPr>
        <w:t>, called the "</w:t>
      </w:r>
      <w:r>
        <w:rPr>
          <w:rFonts w:ascii="Arial" w:hAnsi="Arial" w:cs="Arial"/>
          <w:b/>
          <w:bCs/>
          <w:color w:val="222222"/>
          <w:sz w:val="20"/>
          <w:szCs w:val="20"/>
          <w:shd w:val="clear" w:color="auto" w:fill="FFFFFF"/>
        </w:rPr>
        <w:t>IP Address</w:t>
      </w:r>
      <w:r>
        <w:rPr>
          <w:rFonts w:ascii="Arial" w:hAnsi="Arial" w:cs="Arial"/>
          <w:color w:val="222222"/>
          <w:sz w:val="20"/>
          <w:szCs w:val="20"/>
          <w:shd w:val="clear" w:color="auto" w:fill="FFFFFF"/>
        </w:rPr>
        <w:t>" to each computer in a </w:t>
      </w:r>
      <w:r>
        <w:rPr>
          <w:rFonts w:ascii="Arial" w:hAnsi="Arial" w:cs="Arial"/>
          <w:b/>
          <w:bCs/>
          <w:color w:val="222222"/>
          <w:sz w:val="20"/>
          <w:szCs w:val="20"/>
          <w:shd w:val="clear" w:color="auto" w:fill="FFFFFF"/>
        </w:rPr>
        <w:t>network</w:t>
      </w:r>
      <w:r>
        <w:rPr>
          <w:rFonts w:ascii="Arial" w:hAnsi="Arial" w:cs="Arial"/>
          <w:color w:val="222222"/>
          <w:sz w:val="20"/>
          <w:szCs w:val="20"/>
          <w:shd w:val="clear" w:color="auto" w:fill="FFFFFF"/>
        </w:rPr>
        <w:t>, and these </w:t>
      </w:r>
      <w:r>
        <w:rPr>
          <w:rFonts w:ascii="Arial" w:hAnsi="Arial" w:cs="Arial"/>
          <w:b/>
          <w:bCs/>
          <w:color w:val="222222"/>
          <w:sz w:val="20"/>
          <w:szCs w:val="20"/>
          <w:shd w:val="clear" w:color="auto" w:fill="FFFFFF"/>
        </w:rPr>
        <w:t>IP addresses</w:t>
      </w:r>
      <w:r>
        <w:rPr>
          <w:rFonts w:ascii="Arial" w:hAnsi="Arial" w:cs="Arial"/>
          <w:color w:val="222222"/>
          <w:sz w:val="20"/>
          <w:szCs w:val="20"/>
          <w:shd w:val="clear" w:color="auto" w:fill="FFFFFF"/>
        </w:rPr>
        <w:t> are</w:t>
      </w:r>
      <w:r w:rsidR="000B3D1C">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used to route</w:t>
      </w:r>
      <w:r>
        <w:rPr>
          <w:rFonts w:ascii="Arial" w:hAnsi="Arial" w:cs="Arial"/>
          <w:color w:val="222222"/>
          <w:sz w:val="20"/>
          <w:szCs w:val="20"/>
          <w:shd w:val="clear" w:color="auto" w:fill="FFFFFF"/>
        </w:rPr>
        <w:t> packets of information from a source to a destination.</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8. What is MAC Address how many bits it is?</w:t>
      </w:r>
    </w:p>
    <w:p w:rsidR="00F45266" w:rsidRPr="00F45266" w:rsidRDefault="00F45266" w:rsidP="00F45266">
      <w:pPr>
        <w:shd w:val="clear" w:color="auto" w:fill="FFFFFF"/>
        <w:spacing w:after="0" w:line="240" w:lineRule="auto"/>
        <w:rPr>
          <w:rFonts w:ascii="Arial" w:eastAsia="Times New Roman" w:hAnsi="Arial" w:cs="Arial"/>
          <w:color w:val="222222"/>
          <w:sz w:val="20"/>
          <w:szCs w:val="20"/>
        </w:rPr>
      </w:pPr>
      <w:r w:rsidRPr="00F45266">
        <w:rPr>
          <w:rFonts w:ascii="Arial" w:eastAsia="Times New Roman" w:hAnsi="Arial" w:cs="Arial"/>
          <w:color w:val="222222"/>
          <w:sz w:val="20"/>
          <w:szCs w:val="20"/>
        </w:rPr>
        <w:t>The Format of a </w:t>
      </w:r>
      <w:r w:rsidRPr="00F45266">
        <w:rPr>
          <w:rFonts w:ascii="Arial" w:eastAsia="Times New Roman" w:hAnsi="Arial" w:cs="Arial"/>
          <w:b/>
          <w:bCs/>
          <w:color w:val="222222"/>
          <w:sz w:val="20"/>
          <w:szCs w:val="20"/>
        </w:rPr>
        <w:t>MAC Address</w:t>
      </w:r>
    </w:p>
    <w:p w:rsidR="00F45266" w:rsidRDefault="00F45266" w:rsidP="00F45266">
      <w:pPr>
        <w:pStyle w:val="NormalWeb"/>
        <w:shd w:val="clear" w:color="auto" w:fill="FFFFFF"/>
        <w:spacing w:before="0" w:beforeAutospacing="0" w:after="125" w:afterAutospacing="0"/>
        <w:textAlignment w:val="baseline"/>
        <w:rPr>
          <w:rFonts w:ascii="Arial" w:hAnsi="Arial" w:cs="Arial"/>
          <w:color w:val="222222"/>
          <w:sz w:val="20"/>
        </w:rPr>
      </w:pPr>
      <w:r w:rsidRPr="00F45266">
        <w:rPr>
          <w:rFonts w:ascii="Arial" w:hAnsi="Arial" w:cs="Arial"/>
          <w:color w:val="222222"/>
          <w:sz w:val="20"/>
        </w:rPr>
        <w:t>Traditional </w:t>
      </w:r>
      <w:r w:rsidRPr="00F45266">
        <w:rPr>
          <w:rFonts w:ascii="Arial" w:hAnsi="Arial" w:cs="Arial"/>
          <w:b/>
          <w:bCs/>
          <w:color w:val="222222"/>
          <w:sz w:val="20"/>
        </w:rPr>
        <w:t>MAC addresses</w:t>
      </w:r>
      <w:r w:rsidRPr="00F45266">
        <w:rPr>
          <w:rFonts w:ascii="Arial" w:hAnsi="Arial" w:cs="Arial"/>
          <w:color w:val="222222"/>
          <w:sz w:val="20"/>
        </w:rPr>
        <w:t> are 12-digit (6 bytes or 48</w:t>
      </w:r>
      <w:r w:rsidR="000B3D1C">
        <w:rPr>
          <w:rFonts w:ascii="Arial" w:hAnsi="Arial" w:cs="Arial"/>
          <w:color w:val="222222"/>
          <w:sz w:val="20"/>
        </w:rPr>
        <w:t xml:space="preserve"> </w:t>
      </w:r>
      <w:r w:rsidRPr="00F45266">
        <w:rPr>
          <w:rFonts w:ascii="Arial" w:hAnsi="Arial" w:cs="Arial"/>
          <w:b/>
          <w:bCs/>
          <w:color w:val="222222"/>
          <w:sz w:val="20"/>
        </w:rPr>
        <w:t>bits</w:t>
      </w:r>
      <w:r w:rsidRPr="00F45266">
        <w:rPr>
          <w:rFonts w:ascii="Arial" w:hAnsi="Arial" w:cs="Arial"/>
          <w:color w:val="222222"/>
          <w:sz w:val="20"/>
        </w:rPr>
        <w:t>) hexadecimal numbers. By convention, they are usually written in one of the following three formats: MM:MM:MM:SS:SS:SS.</w:t>
      </w:r>
    </w:p>
    <w:p w:rsidR="00F45266" w:rsidRDefault="00F4526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9. In which Layer MAC address Present?</w:t>
      </w:r>
    </w:p>
    <w:p w:rsidR="00A965B6" w:rsidRDefault="00A965B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IP </w:t>
      </w:r>
      <w:r>
        <w:rPr>
          <w:rFonts w:ascii="Arial" w:hAnsi="Arial" w:cs="Arial"/>
          <w:b/>
          <w:bCs/>
          <w:color w:val="222222"/>
          <w:sz w:val="20"/>
          <w:szCs w:val="20"/>
          <w:shd w:val="clear" w:color="auto" w:fill="FFFFFF"/>
        </w:rPr>
        <w:t>addresses</w:t>
      </w:r>
      <w:r>
        <w:rPr>
          <w:rFonts w:ascii="Arial" w:hAnsi="Arial" w:cs="Arial"/>
          <w:color w:val="222222"/>
          <w:sz w:val="20"/>
          <w:szCs w:val="20"/>
          <w:shd w:val="clear" w:color="auto" w:fill="FFFFFF"/>
        </w:rPr>
        <w:t> and packets are </w:t>
      </w:r>
      <w:r>
        <w:rPr>
          <w:rFonts w:ascii="Arial" w:hAnsi="Arial" w:cs="Arial"/>
          <w:b/>
          <w:bCs/>
          <w:color w:val="222222"/>
          <w:sz w:val="20"/>
          <w:szCs w:val="20"/>
          <w:shd w:val="clear" w:color="auto" w:fill="FFFFFF"/>
        </w:rPr>
        <w:t>layer</w:t>
      </w:r>
      <w:r>
        <w:rPr>
          <w:rFonts w:ascii="Arial" w:hAnsi="Arial" w:cs="Arial"/>
          <w:color w:val="222222"/>
          <w:sz w:val="20"/>
          <w:szCs w:val="20"/>
          <w:shd w:val="clear" w:color="auto" w:fill="FFFFFF"/>
        </w:rPr>
        <w:t> 3, </w:t>
      </w:r>
      <w:r>
        <w:rPr>
          <w:rFonts w:ascii="Arial" w:hAnsi="Arial" w:cs="Arial"/>
          <w:b/>
          <w:bCs/>
          <w:color w:val="222222"/>
          <w:sz w:val="20"/>
          <w:szCs w:val="20"/>
          <w:shd w:val="clear" w:color="auto" w:fill="FFFFFF"/>
        </w:rPr>
        <w:t>MAC addresses</w:t>
      </w:r>
      <w:r>
        <w:rPr>
          <w:rFonts w:ascii="Arial" w:hAnsi="Arial" w:cs="Arial"/>
          <w:color w:val="222222"/>
          <w:sz w:val="20"/>
          <w:szCs w:val="20"/>
          <w:shd w:val="clear" w:color="auto" w:fill="FFFFFF"/>
        </w:rPr>
        <w:t> are </w:t>
      </w:r>
      <w:r>
        <w:rPr>
          <w:rFonts w:ascii="Arial" w:hAnsi="Arial" w:cs="Arial"/>
          <w:b/>
          <w:bCs/>
          <w:color w:val="222222"/>
          <w:sz w:val="20"/>
          <w:szCs w:val="20"/>
          <w:shd w:val="clear" w:color="auto" w:fill="FFFFFF"/>
        </w:rPr>
        <w:t>layer</w:t>
      </w:r>
      <w:r>
        <w:rPr>
          <w:rFonts w:ascii="Arial" w:hAnsi="Arial" w:cs="Arial"/>
          <w:color w:val="222222"/>
          <w:sz w:val="20"/>
          <w:szCs w:val="20"/>
          <w:shd w:val="clear" w:color="auto" w:fill="FFFFFF"/>
        </w:rPr>
        <w:t> 2! Short for</w:t>
      </w:r>
      <w:r w:rsidR="000B3D1C">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Address</w:t>
      </w:r>
      <w:r>
        <w:rPr>
          <w:rFonts w:ascii="Arial" w:hAnsi="Arial" w:cs="Arial"/>
          <w:color w:val="222222"/>
          <w:sz w:val="20"/>
          <w:szCs w:val="20"/>
          <w:shd w:val="clear" w:color="auto" w:fill="FFFFFF"/>
        </w:rPr>
        <w:t> Resolution Protocol, a network </w:t>
      </w:r>
      <w:r>
        <w:rPr>
          <w:rFonts w:ascii="Arial" w:hAnsi="Arial" w:cs="Arial"/>
          <w:b/>
          <w:bCs/>
          <w:color w:val="222222"/>
          <w:sz w:val="20"/>
          <w:szCs w:val="20"/>
          <w:shd w:val="clear" w:color="auto" w:fill="FFFFFF"/>
        </w:rPr>
        <w:t>layer</w:t>
      </w:r>
      <w:r>
        <w:rPr>
          <w:rFonts w:ascii="Arial" w:hAnsi="Arial" w:cs="Arial"/>
          <w:color w:val="222222"/>
          <w:sz w:val="20"/>
          <w:szCs w:val="20"/>
          <w:shd w:val="clear" w:color="auto" w:fill="FFFFFF"/>
        </w:rPr>
        <w:t> protocol used to convert an IP</w:t>
      </w:r>
      <w:r w:rsidR="000B3D1C">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address</w:t>
      </w:r>
      <w:r>
        <w:rPr>
          <w:rFonts w:ascii="Arial" w:hAnsi="Arial" w:cs="Arial"/>
          <w:color w:val="222222"/>
          <w:sz w:val="20"/>
          <w:szCs w:val="20"/>
          <w:shd w:val="clear" w:color="auto" w:fill="FFFFFF"/>
        </w:rPr>
        <w:t> into a physical </w:t>
      </w:r>
      <w:r>
        <w:rPr>
          <w:rFonts w:ascii="Arial" w:hAnsi="Arial" w:cs="Arial"/>
          <w:b/>
          <w:bCs/>
          <w:color w:val="222222"/>
          <w:sz w:val="20"/>
          <w:szCs w:val="20"/>
          <w:shd w:val="clear" w:color="auto" w:fill="FFFFFF"/>
        </w:rPr>
        <w:t>address</w:t>
      </w:r>
      <w:r>
        <w:rPr>
          <w:rFonts w:ascii="Arial" w:hAnsi="Arial" w:cs="Arial"/>
          <w:color w:val="222222"/>
          <w:sz w:val="20"/>
          <w:szCs w:val="20"/>
          <w:shd w:val="clear" w:color="auto" w:fill="FFFFFF"/>
        </w:rPr>
        <w:t>, such as an Ethernet </w:t>
      </w:r>
      <w:r>
        <w:rPr>
          <w:rFonts w:ascii="Arial" w:hAnsi="Arial" w:cs="Arial"/>
          <w:b/>
          <w:bCs/>
          <w:color w:val="222222"/>
          <w:sz w:val="20"/>
          <w:szCs w:val="20"/>
          <w:shd w:val="clear" w:color="auto" w:fill="FFFFFF"/>
        </w:rPr>
        <w:t>address</w:t>
      </w:r>
      <w:r>
        <w:rPr>
          <w:rFonts w:ascii="Arial" w:hAnsi="Arial" w:cs="Arial"/>
          <w:color w:val="222222"/>
          <w:sz w:val="20"/>
          <w:szCs w:val="20"/>
          <w:shd w:val="clear" w:color="auto" w:fill="FFFFFF"/>
        </w:rPr>
        <w:t>.</w:t>
      </w:r>
    </w:p>
    <w:p w:rsidR="00A965B6" w:rsidRDefault="00A965B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p>
    <w:p w:rsidR="00A965B6" w:rsidRDefault="00A965B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Style w:val="Strong"/>
          <w:rFonts w:ascii="Arial" w:hAnsi="Arial" w:cs="Arial"/>
          <w:sz w:val="20"/>
          <w:szCs w:val="20"/>
          <w:bdr w:val="none" w:sz="0" w:space="0" w:color="auto" w:frame="1"/>
          <w:shd w:val="clear" w:color="auto" w:fill="FFFFFF"/>
        </w:rPr>
        <w:t>HR ROUND:</w:t>
      </w:r>
      <w:r>
        <w:rPr>
          <w:rFonts w:ascii="Arial" w:hAnsi="Arial" w:cs="Arial"/>
          <w:sz w:val="20"/>
          <w:szCs w:val="20"/>
        </w:rPr>
        <w:br/>
      </w:r>
      <w:r>
        <w:rPr>
          <w:rFonts w:ascii="Arial" w:hAnsi="Arial" w:cs="Arial"/>
          <w:sz w:val="20"/>
          <w:szCs w:val="20"/>
          <w:shd w:val="clear" w:color="auto" w:fill="FFFFFF"/>
        </w:rPr>
        <w:t>Simple Questions:</w:t>
      </w:r>
      <w:r>
        <w:rPr>
          <w:rFonts w:ascii="Arial" w:hAnsi="Arial" w:cs="Arial"/>
          <w:sz w:val="20"/>
          <w:szCs w:val="20"/>
        </w:rPr>
        <w:br/>
      </w:r>
      <w:r>
        <w:rPr>
          <w:rFonts w:ascii="Arial" w:hAnsi="Arial" w:cs="Arial"/>
          <w:sz w:val="20"/>
          <w:szCs w:val="20"/>
          <w:shd w:val="clear" w:color="auto" w:fill="FFFFFF"/>
        </w:rPr>
        <w:t>1. Tell me About Yourself.</w:t>
      </w:r>
      <w:r>
        <w:rPr>
          <w:rFonts w:ascii="Arial" w:hAnsi="Arial" w:cs="Arial"/>
          <w:sz w:val="20"/>
          <w:szCs w:val="20"/>
        </w:rPr>
        <w:br/>
      </w:r>
      <w:r>
        <w:rPr>
          <w:rFonts w:ascii="Arial" w:hAnsi="Arial" w:cs="Arial"/>
          <w:sz w:val="20"/>
          <w:szCs w:val="20"/>
          <w:shd w:val="clear" w:color="auto" w:fill="FFFFFF"/>
        </w:rPr>
        <w:t>2. What you know about Redpine signals?</w:t>
      </w:r>
      <w:r>
        <w:rPr>
          <w:rFonts w:ascii="Arial" w:hAnsi="Arial" w:cs="Arial"/>
          <w:sz w:val="20"/>
          <w:szCs w:val="20"/>
        </w:rPr>
        <w:br/>
      </w:r>
      <w:r>
        <w:rPr>
          <w:rFonts w:ascii="Arial" w:hAnsi="Arial" w:cs="Arial"/>
          <w:sz w:val="20"/>
          <w:szCs w:val="20"/>
          <w:shd w:val="clear" w:color="auto" w:fill="FFFFFF"/>
        </w:rPr>
        <w:t>3. Why we hire you?</w:t>
      </w:r>
    </w:p>
    <w:p w:rsidR="00A965B6" w:rsidRDefault="00A965B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You</w:t>
      </w:r>
      <w:r>
        <w:rPr>
          <w:rFonts w:ascii="Arial" w:hAnsi="Arial" w:cs="Arial"/>
          <w:color w:val="222222"/>
          <w:sz w:val="20"/>
          <w:szCs w:val="20"/>
          <w:shd w:val="clear" w:color="auto" w:fill="FFFFFF"/>
        </w:rPr>
        <w:t> can do the work and deliver exceptional results. </w:t>
      </w:r>
      <w:r>
        <w:rPr>
          <w:rFonts w:ascii="Arial" w:hAnsi="Arial" w:cs="Arial"/>
          <w:b/>
          <w:bCs/>
          <w:color w:val="222222"/>
          <w:sz w:val="20"/>
          <w:szCs w:val="20"/>
          <w:shd w:val="clear" w:color="auto" w:fill="FFFFFF"/>
        </w:rPr>
        <w:t>You</w:t>
      </w:r>
      <w:r>
        <w:rPr>
          <w:rFonts w:ascii="Arial" w:hAnsi="Arial" w:cs="Arial"/>
          <w:color w:val="222222"/>
          <w:sz w:val="20"/>
          <w:szCs w:val="20"/>
          <w:shd w:val="clear" w:color="auto" w:fill="FFFFFF"/>
        </w:rPr>
        <w:t> will fit in beautifully and be a great addition to the team. </w:t>
      </w:r>
      <w:r>
        <w:rPr>
          <w:rFonts w:ascii="Arial" w:hAnsi="Arial" w:cs="Arial"/>
          <w:b/>
          <w:bCs/>
          <w:color w:val="222222"/>
          <w:sz w:val="20"/>
          <w:szCs w:val="20"/>
          <w:shd w:val="clear" w:color="auto" w:fill="FFFFFF"/>
        </w:rPr>
        <w:t>You</w:t>
      </w:r>
      <w:r>
        <w:rPr>
          <w:rFonts w:ascii="Arial" w:hAnsi="Arial" w:cs="Arial"/>
          <w:color w:val="222222"/>
          <w:sz w:val="20"/>
          <w:szCs w:val="20"/>
          <w:shd w:val="clear" w:color="auto" w:fill="FFFFFF"/>
        </w:rPr>
        <w:t> possess a combination of skills and experience that make </w:t>
      </w:r>
      <w:r>
        <w:rPr>
          <w:rFonts w:ascii="Arial" w:hAnsi="Arial" w:cs="Arial"/>
          <w:b/>
          <w:bCs/>
          <w:color w:val="222222"/>
          <w:sz w:val="20"/>
          <w:szCs w:val="20"/>
          <w:shd w:val="clear" w:color="auto" w:fill="FFFFFF"/>
        </w:rPr>
        <w:t>you</w:t>
      </w:r>
      <w:r>
        <w:rPr>
          <w:rFonts w:ascii="Arial" w:hAnsi="Arial" w:cs="Arial"/>
          <w:color w:val="222222"/>
          <w:sz w:val="20"/>
          <w:szCs w:val="20"/>
          <w:shd w:val="clear" w:color="auto" w:fill="FFFFFF"/>
        </w:rPr>
        <w:t> stand out from the crowd. </w:t>
      </w:r>
      <w:r>
        <w:rPr>
          <w:rFonts w:ascii="Arial" w:hAnsi="Arial" w:cs="Arial"/>
          <w:b/>
          <w:bCs/>
          <w:color w:val="222222"/>
          <w:sz w:val="20"/>
          <w:szCs w:val="20"/>
          <w:shd w:val="clear" w:color="auto" w:fill="FFFFFF"/>
        </w:rPr>
        <w:t>Hiring you</w:t>
      </w:r>
      <w:r>
        <w:rPr>
          <w:rFonts w:ascii="Arial" w:hAnsi="Arial" w:cs="Arial"/>
          <w:color w:val="222222"/>
          <w:sz w:val="20"/>
          <w:szCs w:val="20"/>
          <w:shd w:val="clear" w:color="auto" w:fill="FFFFFF"/>
        </w:rPr>
        <w:t> will make him look smart and make his life easier.</w:t>
      </w:r>
    </w:p>
    <w:p w:rsidR="00A965B6" w:rsidRDefault="00A965B6"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“Honestly, </w:t>
      </w:r>
      <w:r>
        <w:rPr>
          <w:rFonts w:ascii="Arial" w:hAnsi="Arial" w:cs="Arial"/>
          <w:b/>
          <w:bCs/>
          <w:color w:val="222222"/>
          <w:sz w:val="20"/>
          <w:szCs w:val="20"/>
          <w:shd w:val="clear" w:color="auto" w:fill="FFFFFF"/>
        </w:rPr>
        <w:t>I</w:t>
      </w:r>
      <w:r>
        <w:rPr>
          <w:rFonts w:ascii="Arial" w:hAnsi="Arial" w:cs="Arial"/>
          <w:color w:val="222222"/>
          <w:sz w:val="20"/>
          <w:szCs w:val="20"/>
          <w:shd w:val="clear" w:color="auto" w:fill="FFFFFF"/>
        </w:rPr>
        <w:t> possess all the skills and experience that </w:t>
      </w:r>
      <w:r>
        <w:rPr>
          <w:rFonts w:ascii="Arial" w:hAnsi="Arial" w:cs="Arial"/>
          <w:b/>
          <w:bCs/>
          <w:color w:val="222222"/>
          <w:sz w:val="20"/>
          <w:szCs w:val="20"/>
          <w:shd w:val="clear" w:color="auto" w:fill="FFFFFF"/>
        </w:rPr>
        <w:t>you</w:t>
      </w:r>
      <w:r>
        <w:rPr>
          <w:rFonts w:ascii="Arial" w:hAnsi="Arial" w:cs="Arial"/>
          <w:color w:val="222222"/>
          <w:sz w:val="20"/>
          <w:szCs w:val="20"/>
          <w:shd w:val="clear" w:color="auto" w:fill="FFFFFF"/>
        </w:rPr>
        <w:t>'re looking for. </w:t>
      </w:r>
      <w:r>
        <w:rPr>
          <w:rFonts w:ascii="Arial" w:hAnsi="Arial" w:cs="Arial"/>
          <w:b/>
          <w:bCs/>
          <w:color w:val="222222"/>
          <w:sz w:val="20"/>
          <w:szCs w:val="20"/>
          <w:shd w:val="clear" w:color="auto" w:fill="FFFFFF"/>
        </w:rPr>
        <w:t>I</w:t>
      </w:r>
      <w:r>
        <w:rPr>
          <w:rFonts w:ascii="Arial" w:hAnsi="Arial" w:cs="Arial"/>
          <w:color w:val="222222"/>
          <w:sz w:val="20"/>
          <w:szCs w:val="20"/>
          <w:shd w:val="clear" w:color="auto" w:fill="FFFFFF"/>
        </w:rPr>
        <w:t>'m pretty confident that </w:t>
      </w:r>
      <w:r>
        <w:rPr>
          <w:rFonts w:ascii="Arial" w:hAnsi="Arial" w:cs="Arial"/>
          <w:b/>
          <w:bCs/>
          <w:color w:val="222222"/>
          <w:sz w:val="20"/>
          <w:szCs w:val="20"/>
          <w:shd w:val="clear" w:color="auto" w:fill="FFFFFF"/>
        </w:rPr>
        <w:t>I</w:t>
      </w:r>
      <w:r>
        <w:rPr>
          <w:rFonts w:ascii="Arial" w:hAnsi="Arial" w:cs="Arial"/>
          <w:color w:val="222222"/>
          <w:sz w:val="20"/>
          <w:szCs w:val="20"/>
          <w:shd w:val="clear" w:color="auto" w:fill="FFFFFF"/>
        </w:rPr>
        <w:t> am the best candidate for this job role. It's not just my background in the past projects, but also my people skills, which will be applicable in this position.</w:t>
      </w:r>
    </w:p>
    <w:p w:rsidR="00A965B6" w:rsidRPr="00A965B6" w:rsidRDefault="00A965B6" w:rsidP="00A965B6">
      <w:pPr>
        <w:shd w:val="clear" w:color="auto" w:fill="FFFFFF"/>
        <w:spacing w:after="0" w:line="240" w:lineRule="auto"/>
        <w:rPr>
          <w:rFonts w:ascii="Arial" w:eastAsia="Times New Roman" w:hAnsi="Arial" w:cs="Arial"/>
          <w:color w:val="222222"/>
          <w:sz w:val="20"/>
          <w:szCs w:val="20"/>
        </w:rPr>
      </w:pPr>
      <w:r w:rsidRPr="00A965B6">
        <w:rPr>
          <w:rFonts w:ascii="Arial" w:eastAsia="Times New Roman" w:hAnsi="Arial" w:cs="Arial"/>
          <w:color w:val="222222"/>
          <w:sz w:val="20"/>
          <w:szCs w:val="20"/>
        </w:rPr>
        <w:t>Why do you want this job?</w:t>
      </w:r>
    </w:p>
    <w:p w:rsidR="00A965B6" w:rsidRPr="00A965B6" w:rsidRDefault="00A965B6" w:rsidP="00A965B6">
      <w:pPr>
        <w:shd w:val="clear" w:color="auto" w:fill="FFFFFF"/>
        <w:spacing w:after="0" w:line="240" w:lineRule="auto"/>
        <w:rPr>
          <w:rFonts w:ascii="Arial" w:eastAsia="Times New Roman" w:hAnsi="Arial" w:cs="Arial"/>
          <w:color w:val="222222"/>
          <w:sz w:val="24"/>
          <w:szCs w:val="24"/>
        </w:rPr>
      </w:pPr>
      <w:r w:rsidRPr="00A965B6">
        <w:rPr>
          <w:rFonts w:ascii="Arial" w:eastAsia="Times New Roman" w:hAnsi="Arial" w:cs="Arial"/>
          <w:color w:val="222222"/>
          <w:sz w:val="20"/>
        </w:rPr>
        <w:t>The interviewer is looking for similar things whether asking about company or position. The hiring manager </w:t>
      </w:r>
      <w:r w:rsidRPr="00A965B6">
        <w:rPr>
          <w:rFonts w:ascii="Arial" w:eastAsia="Times New Roman" w:hAnsi="Arial" w:cs="Arial"/>
          <w:b/>
          <w:bCs/>
          <w:color w:val="222222"/>
          <w:sz w:val="20"/>
        </w:rPr>
        <w:t>wants</w:t>
      </w:r>
      <w:r w:rsidRPr="00A965B6">
        <w:rPr>
          <w:rFonts w:ascii="Arial" w:eastAsia="Times New Roman" w:hAnsi="Arial" w:cs="Arial"/>
          <w:color w:val="222222"/>
          <w:sz w:val="20"/>
        </w:rPr>
        <w:t> to: Learn about your career goals and how this position fits into your plan. Make sure that </w:t>
      </w:r>
      <w:r w:rsidRPr="00A965B6">
        <w:rPr>
          <w:rFonts w:ascii="Arial" w:eastAsia="Times New Roman" w:hAnsi="Arial" w:cs="Arial"/>
          <w:b/>
          <w:bCs/>
          <w:color w:val="222222"/>
          <w:sz w:val="20"/>
        </w:rPr>
        <w:t>you</w:t>
      </w:r>
      <w:r w:rsidRPr="00A965B6">
        <w:rPr>
          <w:rFonts w:ascii="Arial" w:eastAsia="Times New Roman" w:hAnsi="Arial" w:cs="Arial"/>
          <w:color w:val="222222"/>
          <w:sz w:val="20"/>
        </w:rPr>
        <w:t> are sincerely interested in the </w:t>
      </w:r>
      <w:r w:rsidRPr="00A965B6">
        <w:rPr>
          <w:rFonts w:ascii="Arial" w:eastAsia="Times New Roman" w:hAnsi="Arial" w:cs="Arial"/>
          <w:b/>
          <w:bCs/>
          <w:color w:val="222222"/>
          <w:sz w:val="20"/>
        </w:rPr>
        <w:t>job</w:t>
      </w:r>
      <w:r w:rsidRPr="00A965B6">
        <w:rPr>
          <w:rFonts w:ascii="Arial" w:eastAsia="Times New Roman" w:hAnsi="Arial" w:cs="Arial"/>
          <w:color w:val="222222"/>
          <w:sz w:val="20"/>
        </w:rPr>
        <w:t> and will be motivated to perform if hired.</w:t>
      </w:r>
    </w:p>
    <w:p w:rsidR="00A965B6" w:rsidRDefault="00A965B6" w:rsidP="00F45266">
      <w:pPr>
        <w:pStyle w:val="NormalWeb"/>
        <w:shd w:val="clear" w:color="auto" w:fill="FFFFFF"/>
        <w:spacing w:before="0" w:beforeAutospacing="0" w:after="125" w:afterAutospacing="0"/>
        <w:textAlignment w:val="baseline"/>
        <w:rPr>
          <w:rFonts w:ascii="Arial" w:hAnsi="Arial" w:cs="Arial"/>
          <w:sz w:val="20"/>
          <w:szCs w:val="20"/>
        </w:rPr>
      </w:pPr>
    </w:p>
    <w:p w:rsidR="00A965B6" w:rsidRDefault="00A965B6" w:rsidP="00A965B6">
      <w:pPr>
        <w:shd w:val="clear" w:color="auto" w:fill="FFFFFF"/>
        <w:spacing w:after="0" w:line="240" w:lineRule="auto"/>
        <w:rPr>
          <w:rFonts w:ascii="Arial" w:eastAsia="Times New Roman" w:hAnsi="Arial" w:cs="Arial"/>
          <w:color w:val="222222"/>
          <w:sz w:val="20"/>
          <w:szCs w:val="20"/>
        </w:rPr>
      </w:pPr>
      <w:r w:rsidRPr="00A965B6">
        <w:rPr>
          <w:rFonts w:ascii="Arial" w:eastAsia="Times New Roman" w:hAnsi="Arial" w:cs="Arial"/>
          <w:color w:val="222222"/>
          <w:sz w:val="20"/>
          <w:szCs w:val="20"/>
        </w:rPr>
        <w:t>What are your weaknesses</w:t>
      </w:r>
      <w:r w:rsidR="000B3D1C">
        <w:rPr>
          <w:rFonts w:ascii="Arial" w:eastAsia="Times New Roman" w:hAnsi="Arial" w:cs="Arial"/>
          <w:color w:val="222222"/>
          <w:sz w:val="20"/>
          <w:szCs w:val="20"/>
        </w:rPr>
        <w:t xml:space="preserve"> </w:t>
      </w:r>
      <w:r w:rsidRPr="00A965B6">
        <w:rPr>
          <w:rFonts w:ascii="Arial" w:eastAsia="Times New Roman" w:hAnsi="Arial" w:cs="Arial"/>
          <w:color w:val="222222"/>
          <w:sz w:val="20"/>
          <w:szCs w:val="20"/>
        </w:rPr>
        <w:t xml:space="preserve"> answer?</w:t>
      </w:r>
    </w:p>
    <w:p w:rsidR="000B3D1C" w:rsidRPr="00A965B6" w:rsidRDefault="000B3D1C" w:rsidP="00A965B6">
      <w:pPr>
        <w:shd w:val="clear" w:color="auto" w:fill="FFFFFF"/>
        <w:spacing w:after="0" w:line="240" w:lineRule="auto"/>
        <w:rPr>
          <w:rFonts w:ascii="Arial" w:eastAsia="Times New Roman" w:hAnsi="Arial" w:cs="Arial"/>
          <w:color w:val="222222"/>
          <w:sz w:val="20"/>
          <w:szCs w:val="20"/>
        </w:rPr>
      </w:pPr>
    </w:p>
    <w:p w:rsidR="00A965B6" w:rsidRPr="00A965B6" w:rsidRDefault="00A965B6" w:rsidP="00A965B6">
      <w:pPr>
        <w:shd w:val="clear" w:color="auto" w:fill="FFFFFF"/>
        <w:spacing w:after="0" w:line="240" w:lineRule="auto"/>
        <w:rPr>
          <w:rFonts w:ascii="Arial" w:eastAsia="Times New Roman" w:hAnsi="Arial" w:cs="Arial"/>
          <w:color w:val="222222"/>
          <w:sz w:val="24"/>
          <w:szCs w:val="24"/>
        </w:rPr>
      </w:pPr>
      <w:r w:rsidRPr="00A965B6">
        <w:rPr>
          <w:rFonts w:ascii="Arial" w:eastAsia="Times New Roman" w:hAnsi="Arial" w:cs="Arial"/>
          <w:color w:val="222222"/>
          <w:sz w:val="20"/>
        </w:rPr>
        <w:t>When she's asked, "</w:t>
      </w:r>
      <w:r w:rsidRPr="00A965B6">
        <w:rPr>
          <w:rFonts w:ascii="Arial" w:eastAsia="Times New Roman" w:hAnsi="Arial" w:cs="Arial"/>
          <w:b/>
          <w:bCs/>
          <w:color w:val="222222"/>
          <w:sz w:val="20"/>
        </w:rPr>
        <w:t>What are your</w:t>
      </w:r>
      <w:r w:rsidRPr="00A965B6">
        <w:rPr>
          <w:rFonts w:ascii="Arial" w:eastAsia="Times New Roman" w:hAnsi="Arial" w:cs="Arial"/>
          <w:color w:val="222222"/>
          <w:sz w:val="20"/>
        </w:rPr>
        <w:t> greatest strengths and </w:t>
      </w:r>
      <w:r w:rsidRPr="00A965B6">
        <w:rPr>
          <w:rFonts w:ascii="Arial" w:eastAsia="Times New Roman" w:hAnsi="Arial" w:cs="Arial"/>
          <w:b/>
          <w:bCs/>
          <w:color w:val="222222"/>
          <w:sz w:val="20"/>
        </w:rPr>
        <w:t>weaknesses</w:t>
      </w:r>
      <w:r w:rsidRPr="00A965B6">
        <w:rPr>
          <w:rFonts w:ascii="Arial" w:eastAsia="Times New Roman" w:hAnsi="Arial" w:cs="Arial"/>
          <w:color w:val="222222"/>
          <w:sz w:val="20"/>
        </w:rPr>
        <w:t>?" Francine responds, "</w:t>
      </w:r>
      <w:r w:rsidRPr="00A965B6">
        <w:rPr>
          <w:rFonts w:ascii="Arial" w:eastAsia="Times New Roman" w:hAnsi="Arial" w:cs="Arial"/>
          <w:b/>
          <w:bCs/>
          <w:color w:val="222222"/>
          <w:sz w:val="20"/>
        </w:rPr>
        <w:t>My</w:t>
      </w:r>
      <w:r w:rsidRPr="00A965B6">
        <w:rPr>
          <w:rFonts w:ascii="Arial" w:eastAsia="Times New Roman" w:hAnsi="Arial" w:cs="Arial"/>
          <w:color w:val="222222"/>
          <w:sz w:val="20"/>
        </w:rPr>
        <w:t> strength is that I'm a hard worker. </w:t>
      </w:r>
      <w:r w:rsidRPr="00A965B6">
        <w:rPr>
          <w:rFonts w:ascii="Arial" w:eastAsia="Times New Roman" w:hAnsi="Arial" w:cs="Arial"/>
          <w:b/>
          <w:bCs/>
          <w:color w:val="222222"/>
          <w:sz w:val="20"/>
        </w:rPr>
        <w:t>My weakness</w:t>
      </w:r>
      <w:r w:rsidRPr="00A965B6">
        <w:rPr>
          <w:rFonts w:ascii="Arial" w:eastAsia="Times New Roman" w:hAnsi="Arial" w:cs="Arial"/>
          <w:color w:val="222222"/>
          <w:sz w:val="20"/>
        </w:rPr>
        <w:t> is that I get stressed when I miss a deadline because someone else dropped the ball." This </w:t>
      </w:r>
      <w:r w:rsidRPr="00A965B6">
        <w:rPr>
          <w:rFonts w:ascii="Arial" w:eastAsia="Times New Roman" w:hAnsi="Arial" w:cs="Arial"/>
          <w:b/>
          <w:bCs/>
          <w:color w:val="222222"/>
          <w:sz w:val="20"/>
        </w:rPr>
        <w:t>answer</w:t>
      </w:r>
      <w:r w:rsidRPr="00A965B6">
        <w:rPr>
          <w:rFonts w:ascii="Arial" w:eastAsia="Times New Roman" w:hAnsi="Arial" w:cs="Arial"/>
          <w:color w:val="222222"/>
          <w:sz w:val="20"/>
        </w:rPr>
        <w:t> is unimaginative, a no-brainer.</w:t>
      </w:r>
    </w:p>
    <w:p w:rsidR="00A965B6" w:rsidRDefault="00A965B6"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rPr>
        <w:br/>
      </w:r>
      <w:r>
        <w:rPr>
          <w:rFonts w:ascii="Arial" w:hAnsi="Arial" w:cs="Arial"/>
          <w:sz w:val="20"/>
          <w:szCs w:val="20"/>
          <w:shd w:val="clear" w:color="auto" w:fill="FFFFFF"/>
        </w:rPr>
        <w:t>4. How is the Vector Training? When your course Completed?</w:t>
      </w:r>
      <w:r>
        <w:rPr>
          <w:rFonts w:ascii="Arial" w:hAnsi="Arial" w:cs="Arial"/>
          <w:sz w:val="20"/>
          <w:szCs w:val="20"/>
        </w:rPr>
        <w:br/>
      </w:r>
      <w:r>
        <w:rPr>
          <w:rFonts w:ascii="Arial" w:hAnsi="Arial" w:cs="Arial"/>
          <w:sz w:val="20"/>
          <w:szCs w:val="20"/>
          <w:shd w:val="clear" w:color="auto" w:fill="FFFFFF"/>
        </w:rPr>
        <w:t>5. What is most memorable event in your life?</w:t>
      </w:r>
      <w:r>
        <w:rPr>
          <w:rFonts w:ascii="Arial" w:hAnsi="Arial" w:cs="Arial"/>
          <w:sz w:val="20"/>
          <w:szCs w:val="20"/>
        </w:rPr>
        <w:br/>
      </w:r>
      <w:r>
        <w:rPr>
          <w:rFonts w:ascii="Arial" w:hAnsi="Arial" w:cs="Arial"/>
          <w:sz w:val="20"/>
          <w:szCs w:val="20"/>
          <w:shd w:val="clear" w:color="auto" w:fill="FFFFFF"/>
        </w:rPr>
        <w:t>6. Any questions to ask?</w:t>
      </w:r>
    </w:p>
    <w:p w:rsidR="00890668" w:rsidRDefault="00890668" w:rsidP="00F45266">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p>
    <w:p w:rsidR="00890668" w:rsidRDefault="00890668" w:rsidP="00F45266">
      <w:pPr>
        <w:pStyle w:val="NormalWeb"/>
        <w:shd w:val="clear" w:color="auto" w:fill="FFFFFF"/>
        <w:spacing w:before="0" w:beforeAutospacing="0" w:after="125" w:afterAutospacing="0"/>
        <w:textAlignment w:val="baseline"/>
        <w:rPr>
          <w:rFonts w:ascii="Arial" w:hAnsi="Arial" w:cs="Arial"/>
          <w:sz w:val="20"/>
          <w:szCs w:val="20"/>
        </w:rPr>
      </w:pPr>
      <w:r w:rsidRPr="00890668">
        <w:rPr>
          <w:rFonts w:ascii="Arial" w:hAnsi="Arial" w:cs="Arial"/>
          <w:sz w:val="20"/>
          <w:szCs w:val="20"/>
        </w:rPr>
        <w:t>little endian &amp; big endian in embedded</w:t>
      </w:r>
      <w:r>
        <w:rPr>
          <w:rFonts w:ascii="Arial" w:hAnsi="Arial" w:cs="Arial"/>
          <w:sz w:val="20"/>
          <w:szCs w:val="20"/>
        </w:rPr>
        <w:t>?</w:t>
      </w:r>
    </w:p>
    <w:p w:rsidR="00890668" w:rsidRDefault="00890668"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lastRenderedPageBreak/>
        <w:t>Big</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endian</w:t>
      </w:r>
      <w:r>
        <w:rPr>
          <w:rFonts w:ascii="Arial" w:hAnsi="Arial" w:cs="Arial"/>
          <w:color w:val="222222"/>
          <w:sz w:val="20"/>
          <w:szCs w:val="20"/>
          <w:shd w:val="clear" w:color="auto" w:fill="FFFFFF"/>
        </w:rPr>
        <w:t> is an order in which the "</w:t>
      </w:r>
      <w:r>
        <w:rPr>
          <w:rFonts w:ascii="Arial" w:hAnsi="Arial" w:cs="Arial"/>
          <w:b/>
          <w:bCs/>
          <w:color w:val="222222"/>
          <w:sz w:val="20"/>
          <w:szCs w:val="20"/>
          <w:shd w:val="clear" w:color="auto" w:fill="FFFFFF"/>
        </w:rPr>
        <w:t>big</w:t>
      </w:r>
      <w:r>
        <w:rPr>
          <w:rFonts w:ascii="Arial" w:hAnsi="Arial" w:cs="Arial"/>
          <w:color w:val="222222"/>
          <w:sz w:val="20"/>
          <w:szCs w:val="20"/>
          <w:shd w:val="clear" w:color="auto" w:fill="FFFFFF"/>
        </w:rPr>
        <w:t> end" (most significant value in the sequence) is stored first (at the lowest storage address). </w:t>
      </w:r>
      <w:r>
        <w:rPr>
          <w:rFonts w:ascii="Arial" w:hAnsi="Arial" w:cs="Arial"/>
          <w:b/>
          <w:bCs/>
          <w:color w:val="222222"/>
          <w:sz w:val="20"/>
          <w:szCs w:val="20"/>
          <w:shd w:val="clear" w:color="auto" w:fill="FFFFFF"/>
        </w:rPr>
        <w:t>Little</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endian</w:t>
      </w:r>
      <w:r>
        <w:rPr>
          <w:rFonts w:ascii="Arial" w:hAnsi="Arial" w:cs="Arial"/>
          <w:color w:val="222222"/>
          <w:sz w:val="20"/>
          <w:szCs w:val="20"/>
          <w:shd w:val="clear" w:color="auto" w:fill="FFFFFF"/>
        </w:rPr>
        <w:t> is an order in which the "</w:t>
      </w:r>
      <w:r>
        <w:rPr>
          <w:rFonts w:ascii="Arial" w:hAnsi="Arial" w:cs="Arial"/>
          <w:b/>
          <w:bCs/>
          <w:color w:val="222222"/>
          <w:sz w:val="20"/>
          <w:szCs w:val="20"/>
          <w:shd w:val="clear" w:color="auto" w:fill="FFFFFF"/>
        </w:rPr>
        <w:t>little</w:t>
      </w:r>
      <w:r>
        <w:rPr>
          <w:rFonts w:ascii="Arial" w:hAnsi="Arial" w:cs="Arial"/>
          <w:color w:val="222222"/>
          <w:sz w:val="20"/>
          <w:szCs w:val="20"/>
          <w:shd w:val="clear" w:color="auto" w:fill="FFFFFF"/>
        </w:rPr>
        <w:t> end" (least significant value in the sequence) is stored first.</w:t>
      </w:r>
    </w:p>
    <w:p w:rsidR="00890668" w:rsidRDefault="00890668"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 </w:t>
      </w:r>
      <w:r>
        <w:rPr>
          <w:rFonts w:ascii="Arial" w:hAnsi="Arial" w:cs="Arial"/>
          <w:b/>
          <w:bCs/>
          <w:color w:val="222222"/>
          <w:sz w:val="20"/>
          <w:szCs w:val="20"/>
          <w:shd w:val="clear" w:color="auto" w:fill="FFFFFF"/>
        </w:rPr>
        <w:t>big endian</w:t>
      </w:r>
      <w:r>
        <w:rPr>
          <w:rFonts w:ascii="Arial" w:hAnsi="Arial" w:cs="Arial"/>
          <w:color w:val="222222"/>
          <w:sz w:val="20"/>
          <w:szCs w:val="20"/>
          <w:shd w:val="clear" w:color="auto" w:fill="FFFFFF"/>
        </w:rPr>
        <w:t> format means that data is stored </w:t>
      </w:r>
      <w:r>
        <w:rPr>
          <w:rFonts w:ascii="Arial" w:hAnsi="Arial" w:cs="Arial"/>
          <w:b/>
          <w:bCs/>
          <w:color w:val="222222"/>
          <w:sz w:val="20"/>
          <w:szCs w:val="20"/>
          <w:shd w:val="clear" w:color="auto" w:fill="FFFFFF"/>
        </w:rPr>
        <w:t>big</w:t>
      </w:r>
      <w:r>
        <w:rPr>
          <w:rFonts w:ascii="Arial" w:hAnsi="Arial" w:cs="Arial"/>
          <w:color w:val="222222"/>
          <w:sz w:val="20"/>
          <w:szCs w:val="20"/>
          <w:shd w:val="clear" w:color="auto" w:fill="FFFFFF"/>
        </w:rPr>
        <w:t> end first. In multiple bytes, the first byte is the biggest, or represents the primary value. </w:t>
      </w:r>
      <w:r>
        <w:rPr>
          <w:rFonts w:ascii="Arial" w:hAnsi="Arial" w:cs="Arial"/>
          <w:b/>
          <w:bCs/>
          <w:color w:val="222222"/>
          <w:sz w:val="20"/>
          <w:szCs w:val="20"/>
          <w:shd w:val="clear" w:color="auto" w:fill="FFFFFF"/>
        </w:rPr>
        <w:t>In the little endian</w:t>
      </w:r>
      <w:r>
        <w:rPr>
          <w:rFonts w:ascii="Arial" w:hAnsi="Arial" w:cs="Arial"/>
          <w:color w:val="222222"/>
          <w:sz w:val="20"/>
          <w:szCs w:val="20"/>
          <w:shd w:val="clear" w:color="auto" w:fill="FFFFFF"/>
        </w:rPr>
        <w:t> format, data is stored </w:t>
      </w:r>
      <w:r>
        <w:rPr>
          <w:rFonts w:ascii="Arial" w:hAnsi="Arial" w:cs="Arial"/>
          <w:b/>
          <w:bCs/>
          <w:color w:val="222222"/>
          <w:sz w:val="20"/>
          <w:szCs w:val="20"/>
          <w:shd w:val="clear" w:color="auto" w:fill="FFFFFF"/>
        </w:rPr>
        <w:t>little</w:t>
      </w:r>
      <w:r>
        <w:rPr>
          <w:rFonts w:ascii="Arial" w:hAnsi="Arial" w:cs="Arial"/>
          <w:color w:val="222222"/>
          <w:sz w:val="20"/>
          <w:szCs w:val="20"/>
          <w:shd w:val="clear" w:color="auto" w:fill="FFFFFF"/>
        </w:rPr>
        <w:t> end first. ... Developers can use various fixes to resolve </w:t>
      </w:r>
      <w:r>
        <w:rPr>
          <w:rFonts w:ascii="Arial" w:hAnsi="Arial" w:cs="Arial"/>
          <w:b/>
          <w:bCs/>
          <w:color w:val="222222"/>
          <w:sz w:val="20"/>
          <w:szCs w:val="20"/>
          <w:shd w:val="clear" w:color="auto" w:fill="FFFFFF"/>
        </w:rPr>
        <w:t>big endian and little endian</w:t>
      </w:r>
      <w:r>
        <w:rPr>
          <w:rFonts w:ascii="Arial" w:hAnsi="Arial" w:cs="Arial"/>
          <w:color w:val="222222"/>
          <w:sz w:val="20"/>
          <w:szCs w:val="20"/>
          <w:shd w:val="clear" w:color="auto" w:fill="FFFFFF"/>
        </w:rPr>
        <w:t> data issues.</w:t>
      </w:r>
    </w:p>
    <w:p w:rsidR="00890668" w:rsidRDefault="008F0072" w:rsidP="00F45266">
      <w:pPr>
        <w:pStyle w:val="NormalWeb"/>
        <w:shd w:val="clear" w:color="auto" w:fill="FFFFFF"/>
        <w:spacing w:before="0" w:beforeAutospacing="0" w:after="125"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Is this answer still relevant and up to date? There is no meaning to say who is the better </w:t>
      </w:r>
      <w:r>
        <w:rPr>
          <w:rFonts w:ascii="Arial" w:hAnsi="Arial" w:cs="Arial"/>
          <w:b/>
          <w:bCs/>
          <w:color w:val="222222"/>
          <w:sz w:val="20"/>
          <w:szCs w:val="20"/>
          <w:shd w:val="clear" w:color="auto" w:fill="FFFFFF"/>
        </w:rPr>
        <w:t>big endian</w:t>
      </w:r>
      <w:r>
        <w:rPr>
          <w:rFonts w:ascii="Arial" w:hAnsi="Arial" w:cs="Arial"/>
          <w:color w:val="222222"/>
          <w:sz w:val="20"/>
          <w:szCs w:val="20"/>
          <w:shd w:val="clear" w:color="auto" w:fill="FFFFFF"/>
        </w:rPr>
        <w:t> or </w:t>
      </w:r>
      <w:r>
        <w:rPr>
          <w:rFonts w:ascii="Arial" w:hAnsi="Arial" w:cs="Arial"/>
          <w:b/>
          <w:bCs/>
          <w:color w:val="222222"/>
          <w:sz w:val="20"/>
          <w:szCs w:val="20"/>
          <w:shd w:val="clear" w:color="auto" w:fill="FFFFFF"/>
        </w:rPr>
        <w:t>little endian</w:t>
      </w:r>
      <w:r>
        <w:rPr>
          <w:rFonts w:ascii="Arial" w:hAnsi="Arial" w:cs="Arial"/>
          <w:color w:val="222222"/>
          <w:sz w:val="20"/>
          <w:szCs w:val="20"/>
          <w:shd w:val="clear" w:color="auto" w:fill="FFFFFF"/>
        </w:rPr>
        <w:t>, it only arranges the data in a predefined order. In the case of </w:t>
      </w:r>
      <w:r>
        <w:rPr>
          <w:rFonts w:ascii="Arial" w:hAnsi="Arial" w:cs="Arial"/>
          <w:b/>
          <w:bCs/>
          <w:color w:val="222222"/>
          <w:sz w:val="20"/>
          <w:szCs w:val="20"/>
          <w:shd w:val="clear" w:color="auto" w:fill="FFFFFF"/>
        </w:rPr>
        <w:t>little endian</w:t>
      </w:r>
      <w:r>
        <w:rPr>
          <w:rFonts w:ascii="Arial" w:hAnsi="Arial" w:cs="Arial"/>
          <w:color w:val="222222"/>
          <w:sz w:val="20"/>
          <w:szCs w:val="20"/>
          <w:shd w:val="clear" w:color="auto" w:fill="FFFFFF"/>
        </w:rPr>
        <w:t> you can access first bytes of data with zero offsets because LSB stored at the lower address.</w:t>
      </w:r>
    </w:p>
    <w:p w:rsidR="008F0072" w:rsidRPr="008F0072" w:rsidRDefault="008F0072" w:rsidP="008F0072">
      <w:pPr>
        <w:shd w:val="clear" w:color="auto" w:fill="FFFFFF"/>
        <w:spacing w:after="0" w:line="240" w:lineRule="auto"/>
        <w:rPr>
          <w:rFonts w:ascii="Arial" w:eastAsia="Times New Roman" w:hAnsi="Arial" w:cs="Arial"/>
          <w:color w:val="222222"/>
          <w:sz w:val="20"/>
          <w:szCs w:val="20"/>
        </w:rPr>
      </w:pPr>
      <w:r w:rsidRPr="008F0072">
        <w:rPr>
          <w:rFonts w:ascii="Arial" w:eastAsia="Times New Roman" w:hAnsi="Arial" w:cs="Arial"/>
          <w:color w:val="222222"/>
          <w:sz w:val="20"/>
          <w:szCs w:val="20"/>
        </w:rPr>
        <w:t>Why is Little Endian better?</w:t>
      </w:r>
    </w:p>
    <w:p w:rsidR="008F0072" w:rsidRPr="008F0072" w:rsidRDefault="008F0072" w:rsidP="008F0072">
      <w:pPr>
        <w:shd w:val="clear" w:color="auto" w:fill="FFFFFF"/>
        <w:spacing w:after="0" w:line="240" w:lineRule="auto"/>
        <w:rPr>
          <w:rFonts w:ascii="Arial" w:eastAsia="Times New Roman" w:hAnsi="Arial" w:cs="Arial"/>
          <w:color w:val="222222"/>
          <w:sz w:val="24"/>
          <w:szCs w:val="24"/>
        </w:rPr>
      </w:pPr>
      <w:r w:rsidRPr="008F0072">
        <w:rPr>
          <w:rFonts w:ascii="Arial" w:eastAsia="Times New Roman" w:hAnsi="Arial" w:cs="Arial"/>
          <w:color w:val="222222"/>
          <w:sz w:val="20"/>
        </w:rPr>
        <w:t>Consider an 8-bit system that fetches bytes sequentially from memory. If it fetches the least significant byte first, it can start doing the addition while the most significant byte is being fetched from memory. This parallelism is why performance is </w:t>
      </w:r>
      <w:r w:rsidRPr="008F0072">
        <w:rPr>
          <w:rFonts w:ascii="Arial" w:eastAsia="Times New Roman" w:hAnsi="Arial" w:cs="Arial"/>
          <w:b/>
          <w:bCs/>
          <w:color w:val="222222"/>
          <w:sz w:val="20"/>
        </w:rPr>
        <w:t>better</w:t>
      </w:r>
      <w:r w:rsidRPr="008F0072">
        <w:rPr>
          <w:rFonts w:ascii="Arial" w:eastAsia="Times New Roman" w:hAnsi="Arial" w:cs="Arial"/>
          <w:color w:val="222222"/>
          <w:sz w:val="20"/>
        </w:rPr>
        <w:t> in</w:t>
      </w:r>
      <w:r w:rsidR="000B3D1C">
        <w:rPr>
          <w:rFonts w:ascii="Arial" w:eastAsia="Times New Roman" w:hAnsi="Arial" w:cs="Arial"/>
          <w:color w:val="222222"/>
          <w:sz w:val="20"/>
        </w:rPr>
        <w:t xml:space="preserve"> </w:t>
      </w:r>
      <w:r w:rsidRPr="008F0072">
        <w:rPr>
          <w:rFonts w:ascii="Arial" w:eastAsia="Times New Roman" w:hAnsi="Arial" w:cs="Arial"/>
          <w:b/>
          <w:bCs/>
          <w:color w:val="222222"/>
          <w:sz w:val="20"/>
        </w:rPr>
        <w:t>little endian</w:t>
      </w:r>
      <w:r w:rsidRPr="008F0072">
        <w:rPr>
          <w:rFonts w:ascii="Arial" w:eastAsia="Times New Roman" w:hAnsi="Arial" w:cs="Arial"/>
          <w:color w:val="222222"/>
          <w:sz w:val="20"/>
        </w:rPr>
        <w:t> on such as system</w:t>
      </w:r>
    </w:p>
    <w:p w:rsidR="008F0072" w:rsidRDefault="008F0072" w:rsidP="00F45266">
      <w:pPr>
        <w:pStyle w:val="NormalWeb"/>
        <w:shd w:val="clear" w:color="auto" w:fill="FFFFFF"/>
        <w:spacing w:before="0" w:beforeAutospacing="0" w:after="125" w:afterAutospacing="0"/>
        <w:textAlignment w:val="baseline"/>
        <w:rPr>
          <w:rFonts w:ascii="Arial" w:hAnsi="Arial" w:cs="Arial"/>
          <w:sz w:val="20"/>
          <w:szCs w:val="20"/>
        </w:rPr>
      </w:pPr>
    </w:p>
    <w:p w:rsidR="008F0072" w:rsidRPr="008F0072" w:rsidRDefault="008F0072" w:rsidP="008F0072">
      <w:pPr>
        <w:shd w:val="clear" w:color="auto" w:fill="FFFFFF"/>
        <w:spacing w:after="0" w:line="240" w:lineRule="auto"/>
        <w:rPr>
          <w:rFonts w:ascii="Arial" w:eastAsia="Times New Roman" w:hAnsi="Arial" w:cs="Arial"/>
          <w:color w:val="222222"/>
          <w:sz w:val="20"/>
          <w:szCs w:val="20"/>
        </w:rPr>
      </w:pPr>
      <w:r w:rsidRPr="008F0072">
        <w:rPr>
          <w:rFonts w:ascii="Arial" w:eastAsia="Times New Roman" w:hAnsi="Arial" w:cs="Arial"/>
          <w:color w:val="222222"/>
          <w:sz w:val="20"/>
          <w:szCs w:val="20"/>
        </w:rPr>
        <w:t>Is ARM big endian or little endian?</w:t>
      </w:r>
    </w:p>
    <w:p w:rsidR="008F0072" w:rsidRPr="008F0072" w:rsidRDefault="008F0072" w:rsidP="008F0072">
      <w:pPr>
        <w:shd w:val="clear" w:color="auto" w:fill="FFFFFF"/>
        <w:spacing w:after="0" w:line="240" w:lineRule="auto"/>
        <w:rPr>
          <w:rFonts w:ascii="Arial" w:eastAsia="Times New Roman" w:hAnsi="Arial" w:cs="Arial"/>
          <w:color w:val="222222"/>
          <w:sz w:val="24"/>
          <w:szCs w:val="24"/>
        </w:rPr>
      </w:pPr>
      <w:r w:rsidRPr="008F0072">
        <w:rPr>
          <w:rFonts w:ascii="Arial" w:eastAsia="Times New Roman" w:hAnsi="Arial" w:cs="Arial"/>
          <w:color w:val="222222"/>
          <w:sz w:val="20"/>
        </w:rPr>
        <w:t>Current generation </w:t>
      </w:r>
      <w:r w:rsidRPr="008F0072">
        <w:rPr>
          <w:rFonts w:ascii="Arial" w:eastAsia="Times New Roman" w:hAnsi="Arial" w:cs="Arial"/>
          <w:b/>
          <w:bCs/>
          <w:color w:val="222222"/>
          <w:sz w:val="20"/>
        </w:rPr>
        <w:t>ARM</w:t>
      </w:r>
      <w:r w:rsidRPr="008F0072">
        <w:rPr>
          <w:rFonts w:ascii="Arial" w:eastAsia="Times New Roman" w:hAnsi="Arial" w:cs="Arial"/>
          <w:color w:val="222222"/>
          <w:sz w:val="20"/>
        </w:rPr>
        <w:t> processors (from ARM6 onwards) have the option of operating in either </w:t>
      </w:r>
      <w:r w:rsidRPr="008F0072">
        <w:rPr>
          <w:rFonts w:ascii="Arial" w:eastAsia="Times New Roman" w:hAnsi="Arial" w:cs="Arial"/>
          <w:b/>
          <w:bCs/>
          <w:color w:val="222222"/>
          <w:sz w:val="20"/>
        </w:rPr>
        <w:t>little</w:t>
      </w:r>
      <w:r w:rsidRPr="008F0072">
        <w:rPr>
          <w:rFonts w:ascii="Arial" w:eastAsia="Times New Roman" w:hAnsi="Arial" w:cs="Arial"/>
          <w:color w:val="222222"/>
          <w:sz w:val="20"/>
        </w:rPr>
        <w:t>-</w:t>
      </w:r>
      <w:r w:rsidRPr="008F0072">
        <w:rPr>
          <w:rFonts w:ascii="Arial" w:eastAsia="Times New Roman" w:hAnsi="Arial" w:cs="Arial"/>
          <w:b/>
          <w:bCs/>
          <w:color w:val="222222"/>
          <w:sz w:val="20"/>
        </w:rPr>
        <w:t>endian</w:t>
      </w:r>
      <w:r w:rsidRPr="008F0072">
        <w:rPr>
          <w:rFonts w:ascii="Arial" w:eastAsia="Times New Roman" w:hAnsi="Arial" w:cs="Arial"/>
          <w:color w:val="222222"/>
          <w:sz w:val="20"/>
        </w:rPr>
        <w:t> or </w:t>
      </w:r>
      <w:r w:rsidRPr="008F0072">
        <w:rPr>
          <w:rFonts w:ascii="Arial" w:eastAsia="Times New Roman" w:hAnsi="Arial" w:cs="Arial"/>
          <w:b/>
          <w:bCs/>
          <w:color w:val="222222"/>
          <w:sz w:val="20"/>
        </w:rPr>
        <w:t>big</w:t>
      </w:r>
      <w:r w:rsidRPr="008F0072">
        <w:rPr>
          <w:rFonts w:ascii="Arial" w:eastAsia="Times New Roman" w:hAnsi="Arial" w:cs="Arial"/>
          <w:color w:val="222222"/>
          <w:sz w:val="20"/>
        </w:rPr>
        <w:t>-</w:t>
      </w:r>
      <w:r w:rsidRPr="008F0072">
        <w:rPr>
          <w:rFonts w:ascii="Arial" w:eastAsia="Times New Roman" w:hAnsi="Arial" w:cs="Arial"/>
          <w:b/>
          <w:bCs/>
          <w:color w:val="222222"/>
          <w:sz w:val="20"/>
        </w:rPr>
        <w:t>endian</w:t>
      </w:r>
      <w:r w:rsidRPr="008F0072">
        <w:rPr>
          <w:rFonts w:ascii="Arial" w:eastAsia="Times New Roman" w:hAnsi="Arial" w:cs="Arial"/>
          <w:color w:val="222222"/>
          <w:sz w:val="20"/>
        </w:rPr>
        <w:t> mode. These terms refer to the way in which multi-byte quantities, such as 32-bit words, are stored in a byte-addressed memory. ... This document describes the behaviour of a </w:t>
      </w:r>
      <w:r w:rsidRPr="008F0072">
        <w:rPr>
          <w:rFonts w:ascii="Arial" w:eastAsia="Times New Roman" w:hAnsi="Arial" w:cs="Arial"/>
          <w:b/>
          <w:bCs/>
          <w:color w:val="222222"/>
          <w:sz w:val="20"/>
        </w:rPr>
        <w:t>big</w:t>
      </w:r>
      <w:r w:rsidRPr="008F0072">
        <w:rPr>
          <w:rFonts w:ascii="Arial" w:eastAsia="Times New Roman" w:hAnsi="Arial" w:cs="Arial"/>
          <w:color w:val="222222"/>
          <w:sz w:val="20"/>
        </w:rPr>
        <w:t>-</w:t>
      </w:r>
      <w:r w:rsidRPr="008F0072">
        <w:rPr>
          <w:rFonts w:ascii="Arial" w:eastAsia="Times New Roman" w:hAnsi="Arial" w:cs="Arial"/>
          <w:b/>
          <w:bCs/>
          <w:color w:val="222222"/>
          <w:sz w:val="20"/>
        </w:rPr>
        <w:t>endian ARM</w:t>
      </w:r>
      <w:r w:rsidRPr="008F0072">
        <w:rPr>
          <w:rFonts w:ascii="Arial" w:eastAsia="Times New Roman" w:hAnsi="Arial" w:cs="Arial"/>
          <w:color w:val="222222"/>
          <w:sz w:val="20"/>
        </w:rPr>
        <w:t>.</w:t>
      </w:r>
    </w:p>
    <w:p w:rsidR="008F0072" w:rsidRDefault="008F0072" w:rsidP="00F45266">
      <w:pPr>
        <w:pStyle w:val="NormalWeb"/>
        <w:shd w:val="clear" w:color="auto" w:fill="FFFFFF"/>
        <w:spacing w:before="0" w:beforeAutospacing="0" w:after="125" w:afterAutospacing="0"/>
        <w:textAlignment w:val="baseline"/>
        <w:rPr>
          <w:rFonts w:ascii="Arial" w:hAnsi="Arial" w:cs="Arial"/>
          <w:sz w:val="20"/>
          <w:szCs w:val="20"/>
        </w:rPr>
      </w:pPr>
    </w:p>
    <w:p w:rsidR="008F0072" w:rsidRDefault="008F0072" w:rsidP="008F0072">
      <w:pPr>
        <w:shd w:val="clear" w:color="auto" w:fill="FFFFFF"/>
        <w:spacing w:after="0" w:line="240" w:lineRule="auto"/>
        <w:rPr>
          <w:rFonts w:ascii="Arial" w:eastAsia="Times New Roman" w:hAnsi="Arial" w:cs="Arial"/>
          <w:color w:val="222222"/>
          <w:sz w:val="20"/>
          <w:szCs w:val="20"/>
        </w:rPr>
      </w:pPr>
      <w:r w:rsidRPr="008F0072">
        <w:rPr>
          <w:rFonts w:ascii="Arial" w:eastAsia="Times New Roman" w:hAnsi="Arial" w:cs="Arial"/>
          <w:color w:val="222222"/>
          <w:sz w:val="20"/>
          <w:szCs w:val="20"/>
        </w:rPr>
        <w:t>Is Little Endian in C?</w:t>
      </w:r>
    </w:p>
    <w:p w:rsidR="004F4DC1" w:rsidRPr="008F0072" w:rsidRDefault="004F4DC1" w:rsidP="008F0072">
      <w:pPr>
        <w:shd w:val="clear" w:color="auto" w:fill="FFFFFF"/>
        <w:spacing w:after="0" w:line="240" w:lineRule="auto"/>
        <w:rPr>
          <w:rFonts w:ascii="Arial" w:eastAsia="Times New Roman" w:hAnsi="Arial" w:cs="Arial"/>
          <w:color w:val="222222"/>
          <w:sz w:val="20"/>
          <w:szCs w:val="20"/>
        </w:rPr>
      </w:pPr>
    </w:p>
    <w:p w:rsidR="008F0072" w:rsidRDefault="008F0072" w:rsidP="008F0072">
      <w:pPr>
        <w:shd w:val="clear" w:color="auto" w:fill="FFFFFF"/>
        <w:spacing w:after="0" w:line="240" w:lineRule="auto"/>
        <w:rPr>
          <w:rFonts w:ascii="Arial" w:eastAsia="Times New Roman" w:hAnsi="Arial" w:cs="Arial"/>
          <w:color w:val="222222"/>
          <w:sz w:val="20"/>
        </w:rPr>
      </w:pPr>
      <w:r w:rsidRPr="008F0072">
        <w:rPr>
          <w:rFonts w:ascii="Arial" w:eastAsia="Times New Roman" w:hAnsi="Arial" w:cs="Arial"/>
          <w:color w:val="222222"/>
          <w:sz w:val="20"/>
        </w:rPr>
        <w:t>In the above program, a character pointer </w:t>
      </w:r>
      <w:r w:rsidRPr="008F0072">
        <w:rPr>
          <w:rFonts w:ascii="Arial" w:eastAsia="Times New Roman" w:hAnsi="Arial" w:cs="Arial"/>
          <w:b/>
          <w:bCs/>
          <w:color w:val="222222"/>
          <w:sz w:val="20"/>
        </w:rPr>
        <w:t>c</w:t>
      </w:r>
      <w:r w:rsidRPr="008F0072">
        <w:rPr>
          <w:rFonts w:ascii="Arial" w:eastAsia="Times New Roman" w:hAnsi="Arial" w:cs="Arial"/>
          <w:color w:val="222222"/>
          <w:sz w:val="20"/>
        </w:rPr>
        <w:t> is pointing to an integer i. ... If machine </w:t>
      </w:r>
      <w:r w:rsidRPr="008F0072">
        <w:rPr>
          <w:rFonts w:ascii="Arial" w:eastAsia="Times New Roman" w:hAnsi="Arial" w:cs="Arial"/>
          <w:b/>
          <w:bCs/>
          <w:color w:val="222222"/>
          <w:sz w:val="20"/>
        </w:rPr>
        <w:t>is little endian</w:t>
      </w:r>
      <w:r w:rsidRPr="008F0072">
        <w:rPr>
          <w:rFonts w:ascii="Arial" w:eastAsia="Times New Roman" w:hAnsi="Arial" w:cs="Arial"/>
          <w:color w:val="222222"/>
          <w:sz w:val="20"/>
        </w:rPr>
        <w:t> then *</w:t>
      </w:r>
      <w:r w:rsidRPr="008F0072">
        <w:rPr>
          <w:rFonts w:ascii="Arial" w:eastAsia="Times New Roman" w:hAnsi="Arial" w:cs="Arial"/>
          <w:b/>
          <w:bCs/>
          <w:color w:val="222222"/>
          <w:sz w:val="20"/>
        </w:rPr>
        <w:t>c</w:t>
      </w:r>
      <w:r w:rsidRPr="008F0072">
        <w:rPr>
          <w:rFonts w:ascii="Arial" w:eastAsia="Times New Roman" w:hAnsi="Arial" w:cs="Arial"/>
          <w:color w:val="222222"/>
          <w:sz w:val="20"/>
        </w:rPr>
        <w:t> will be 1 (because last byte is stored first) and if machine is big</w:t>
      </w:r>
      <w:r w:rsidR="004F4DC1">
        <w:rPr>
          <w:rFonts w:ascii="Arial" w:eastAsia="Times New Roman" w:hAnsi="Arial" w:cs="Arial"/>
          <w:color w:val="222222"/>
          <w:sz w:val="20"/>
        </w:rPr>
        <w:t xml:space="preserve"> </w:t>
      </w:r>
      <w:r w:rsidRPr="008F0072">
        <w:rPr>
          <w:rFonts w:ascii="Arial" w:eastAsia="Times New Roman" w:hAnsi="Arial" w:cs="Arial"/>
          <w:b/>
          <w:bCs/>
          <w:color w:val="222222"/>
          <w:sz w:val="20"/>
        </w:rPr>
        <w:t>endian</w:t>
      </w:r>
      <w:r w:rsidRPr="008F0072">
        <w:rPr>
          <w:rFonts w:ascii="Arial" w:eastAsia="Times New Roman" w:hAnsi="Arial" w:cs="Arial"/>
          <w:color w:val="222222"/>
          <w:sz w:val="20"/>
        </w:rPr>
        <w:t> then *</w:t>
      </w:r>
      <w:r w:rsidRPr="008F0072">
        <w:rPr>
          <w:rFonts w:ascii="Arial" w:eastAsia="Times New Roman" w:hAnsi="Arial" w:cs="Arial"/>
          <w:b/>
          <w:bCs/>
          <w:color w:val="222222"/>
          <w:sz w:val="20"/>
        </w:rPr>
        <w:t>c</w:t>
      </w:r>
      <w:r w:rsidRPr="008F0072">
        <w:rPr>
          <w:rFonts w:ascii="Arial" w:eastAsia="Times New Roman" w:hAnsi="Arial" w:cs="Arial"/>
          <w:color w:val="222222"/>
          <w:sz w:val="20"/>
        </w:rPr>
        <w:t> will be 0.</w:t>
      </w:r>
    </w:p>
    <w:p w:rsidR="008F0072" w:rsidRDefault="008F0072" w:rsidP="008F0072">
      <w:pPr>
        <w:pStyle w:val="NormalWeb"/>
        <w:shd w:val="clear" w:color="auto" w:fill="FFFFFF"/>
        <w:spacing w:before="250" w:beforeAutospacing="0" w:after="250" w:afterAutospacing="0"/>
        <w:rPr>
          <w:rFonts w:ascii="Arial" w:hAnsi="Arial" w:cs="Arial"/>
          <w:color w:val="666666"/>
          <w:sz w:val="20"/>
          <w:szCs w:val="20"/>
        </w:rPr>
      </w:pPr>
      <w:r>
        <w:rPr>
          <w:rStyle w:val="Strong"/>
          <w:rFonts w:ascii="Arial" w:hAnsi="Arial" w:cs="Arial"/>
          <w:color w:val="666666"/>
          <w:sz w:val="20"/>
          <w:szCs w:val="20"/>
        </w:rPr>
        <w:t>How to decide whether given processor is using little endian format or big endian format ?</w:t>
      </w:r>
    </w:p>
    <w:p w:rsidR="008F0072" w:rsidRDefault="008F0072" w:rsidP="008F0072">
      <w:pPr>
        <w:pStyle w:val="NormalWeb"/>
        <w:shd w:val="clear" w:color="auto" w:fill="FFFFFF"/>
        <w:spacing w:before="250" w:beforeAutospacing="0" w:after="250" w:afterAutospacing="0"/>
        <w:rPr>
          <w:rFonts w:ascii="Arial" w:hAnsi="Arial" w:cs="Arial"/>
          <w:color w:val="666666"/>
          <w:sz w:val="20"/>
          <w:szCs w:val="20"/>
        </w:rPr>
      </w:pPr>
      <w:r>
        <w:rPr>
          <w:rFonts w:ascii="Arial" w:hAnsi="Arial" w:cs="Arial"/>
          <w:color w:val="666666"/>
          <w:sz w:val="20"/>
          <w:szCs w:val="20"/>
        </w:rPr>
        <w:t>The following program can find out the endianness of the processor.</w:t>
      </w:r>
    </w:p>
    <w:p w:rsidR="008F0072" w:rsidRDefault="008F0072" w:rsidP="008F0072">
      <w:pPr>
        <w:pStyle w:val="HTMLPreformatted"/>
        <w:pBdr>
          <w:left w:val="single" w:sz="12" w:space="13" w:color="8FBC8F"/>
        </w:pBdr>
        <w:shd w:val="clear" w:color="auto" w:fill="F9F9F9"/>
        <w:spacing w:before="125" w:after="125" w:line="480" w:lineRule="auto"/>
        <w:ind w:left="25" w:right="25"/>
        <w:rPr>
          <w:rFonts w:ascii="Arial" w:hAnsi="Arial" w:cs="Arial"/>
          <w:color w:val="666666"/>
          <w:sz w:val="19"/>
          <w:szCs w:val="19"/>
        </w:rPr>
      </w:pPr>
      <w:r>
        <w:rPr>
          <w:rFonts w:ascii="Arial" w:hAnsi="Arial" w:cs="Arial"/>
          <w:color w:val="666666"/>
          <w:sz w:val="19"/>
          <w:szCs w:val="19"/>
        </w:rPr>
        <w:t>#include&lt;stdio.h&gt;</w:t>
      </w:r>
      <w:r>
        <w:rPr>
          <w:rFonts w:ascii="Arial" w:hAnsi="Arial" w:cs="Arial"/>
          <w:color w:val="666666"/>
          <w:sz w:val="19"/>
          <w:szCs w:val="19"/>
        </w:rPr>
        <w:br/>
        <w:t>main ()</w:t>
      </w:r>
      <w:r>
        <w:rPr>
          <w:rFonts w:ascii="Arial" w:hAnsi="Arial" w:cs="Arial"/>
          <w:color w:val="666666"/>
          <w:sz w:val="19"/>
          <w:szCs w:val="19"/>
        </w:rPr>
        <w:br/>
        <w:t>{</w:t>
      </w:r>
      <w:r>
        <w:rPr>
          <w:rFonts w:ascii="Arial" w:hAnsi="Arial" w:cs="Arial"/>
          <w:color w:val="666666"/>
          <w:sz w:val="19"/>
          <w:szCs w:val="19"/>
        </w:rPr>
        <w:br/>
        <w:t xml:space="preserve"> union Test</w:t>
      </w:r>
      <w:r>
        <w:rPr>
          <w:rFonts w:ascii="Arial" w:hAnsi="Arial" w:cs="Arial"/>
          <w:color w:val="666666"/>
          <w:sz w:val="19"/>
          <w:szCs w:val="19"/>
        </w:rPr>
        <w:br/>
        <w:t xml:space="preserve"> {</w:t>
      </w:r>
      <w:r>
        <w:rPr>
          <w:rFonts w:ascii="Arial" w:hAnsi="Arial" w:cs="Arial"/>
          <w:color w:val="666666"/>
          <w:sz w:val="19"/>
          <w:szCs w:val="19"/>
        </w:rPr>
        <w:br/>
        <w:t xml:space="preserve">    unsigned int i;</w:t>
      </w:r>
      <w:r>
        <w:rPr>
          <w:rFonts w:ascii="Arial" w:hAnsi="Arial" w:cs="Arial"/>
          <w:color w:val="666666"/>
          <w:sz w:val="19"/>
          <w:szCs w:val="19"/>
        </w:rPr>
        <w:br/>
        <w:t xml:space="preserve">    unsigned char c[2];</w:t>
      </w:r>
      <w:r>
        <w:rPr>
          <w:rFonts w:ascii="Arial" w:hAnsi="Arial" w:cs="Arial"/>
          <w:color w:val="666666"/>
          <w:sz w:val="19"/>
          <w:szCs w:val="19"/>
        </w:rPr>
        <w:br/>
        <w:t xml:space="preserve"> };</w:t>
      </w:r>
      <w:r>
        <w:rPr>
          <w:rFonts w:ascii="Arial" w:hAnsi="Arial" w:cs="Arial"/>
          <w:color w:val="666666"/>
          <w:sz w:val="19"/>
          <w:szCs w:val="19"/>
        </w:rPr>
        <w:br/>
        <w:t xml:space="preserve"> union Test a = {300};</w:t>
      </w:r>
      <w:r>
        <w:rPr>
          <w:rFonts w:ascii="Arial" w:hAnsi="Arial" w:cs="Arial"/>
          <w:color w:val="666666"/>
          <w:sz w:val="19"/>
          <w:szCs w:val="19"/>
        </w:rPr>
        <w:br/>
        <w:t xml:space="preserve"> if((a.c [0] == 1) &amp;&amp;  (a.c [1] == 44))</w:t>
      </w:r>
      <w:r>
        <w:rPr>
          <w:rFonts w:ascii="Arial" w:hAnsi="Arial" w:cs="Arial"/>
          <w:color w:val="666666"/>
          <w:sz w:val="19"/>
          <w:szCs w:val="19"/>
        </w:rPr>
        <w:br/>
        <w:t xml:space="preserve"> {</w:t>
      </w:r>
      <w:r>
        <w:rPr>
          <w:rFonts w:ascii="Arial" w:hAnsi="Arial" w:cs="Arial"/>
          <w:color w:val="666666"/>
          <w:sz w:val="19"/>
          <w:szCs w:val="19"/>
        </w:rPr>
        <w:br/>
        <w:t xml:space="preserve">    printf ("BIG ENDIAN\n");</w:t>
      </w:r>
      <w:r>
        <w:rPr>
          <w:rFonts w:ascii="Arial" w:hAnsi="Arial" w:cs="Arial"/>
          <w:color w:val="666666"/>
          <w:sz w:val="19"/>
          <w:szCs w:val="19"/>
        </w:rPr>
        <w:br/>
        <w:t xml:space="preserve"> }</w:t>
      </w:r>
      <w:r>
        <w:rPr>
          <w:rFonts w:ascii="Arial" w:hAnsi="Arial" w:cs="Arial"/>
          <w:color w:val="666666"/>
          <w:sz w:val="19"/>
          <w:szCs w:val="19"/>
        </w:rPr>
        <w:br/>
      </w:r>
      <w:r>
        <w:rPr>
          <w:rFonts w:ascii="Arial" w:hAnsi="Arial" w:cs="Arial"/>
          <w:color w:val="666666"/>
          <w:sz w:val="19"/>
          <w:szCs w:val="19"/>
        </w:rPr>
        <w:lastRenderedPageBreak/>
        <w:t xml:space="preserve"> else</w:t>
      </w:r>
      <w:r>
        <w:rPr>
          <w:rFonts w:ascii="Arial" w:hAnsi="Arial" w:cs="Arial"/>
          <w:color w:val="666666"/>
          <w:sz w:val="19"/>
          <w:szCs w:val="19"/>
        </w:rPr>
        <w:br/>
        <w:t xml:space="preserve"> {</w:t>
      </w:r>
      <w:r>
        <w:rPr>
          <w:rFonts w:ascii="Arial" w:hAnsi="Arial" w:cs="Arial"/>
          <w:color w:val="666666"/>
          <w:sz w:val="19"/>
          <w:szCs w:val="19"/>
        </w:rPr>
        <w:br/>
        <w:t xml:space="preserve">    printf ("LITTLE ENDIAN\n");</w:t>
      </w:r>
      <w:r>
        <w:rPr>
          <w:rFonts w:ascii="Arial" w:hAnsi="Arial" w:cs="Arial"/>
          <w:color w:val="666666"/>
          <w:sz w:val="19"/>
          <w:szCs w:val="19"/>
        </w:rPr>
        <w:br/>
        <w:t xml:space="preserve"> }</w:t>
      </w:r>
      <w:r>
        <w:rPr>
          <w:rFonts w:ascii="Arial" w:hAnsi="Arial" w:cs="Arial"/>
          <w:color w:val="666666"/>
          <w:sz w:val="19"/>
          <w:szCs w:val="19"/>
        </w:rPr>
        <w:br/>
        <w:t>}</w:t>
      </w:r>
    </w:p>
    <w:p w:rsidR="008F0072" w:rsidRPr="008F0072" w:rsidRDefault="008F0072" w:rsidP="008F0072">
      <w:pPr>
        <w:shd w:val="clear" w:color="auto" w:fill="FFFFFF"/>
        <w:spacing w:after="0" w:line="240" w:lineRule="auto"/>
        <w:rPr>
          <w:rFonts w:ascii="Arial" w:eastAsia="Times New Roman" w:hAnsi="Arial" w:cs="Arial"/>
          <w:color w:val="222222"/>
          <w:sz w:val="24"/>
          <w:szCs w:val="24"/>
        </w:rPr>
      </w:pPr>
    </w:p>
    <w:p w:rsidR="008F0072" w:rsidRDefault="008F0072" w:rsidP="00F45266">
      <w:pPr>
        <w:pStyle w:val="NormalWeb"/>
        <w:shd w:val="clear" w:color="auto" w:fill="FFFFFF"/>
        <w:spacing w:before="0" w:beforeAutospacing="0" w:after="125" w:afterAutospacing="0"/>
        <w:textAlignment w:val="baseline"/>
        <w:rPr>
          <w:rFonts w:ascii="Arial" w:hAnsi="Arial" w:cs="Arial"/>
          <w:sz w:val="20"/>
          <w:szCs w:val="20"/>
        </w:rPr>
      </w:pPr>
    </w:p>
    <w:p w:rsidR="008F0072" w:rsidRPr="008F0072" w:rsidRDefault="008F0072" w:rsidP="008F0072">
      <w:pPr>
        <w:shd w:val="clear" w:color="auto" w:fill="FFFFFF"/>
        <w:spacing w:before="250" w:after="250" w:line="240" w:lineRule="auto"/>
        <w:rPr>
          <w:rFonts w:ascii="Arial" w:eastAsia="Times New Roman" w:hAnsi="Arial" w:cs="Arial"/>
          <w:color w:val="666666"/>
          <w:sz w:val="20"/>
          <w:szCs w:val="20"/>
        </w:rPr>
      </w:pPr>
      <w:r w:rsidRPr="008F0072">
        <w:rPr>
          <w:rFonts w:ascii="Arial" w:eastAsia="Times New Roman" w:hAnsi="Arial" w:cs="Arial"/>
          <w:b/>
          <w:bCs/>
          <w:color w:val="666666"/>
          <w:sz w:val="20"/>
        </w:rPr>
        <w:t> Difference between RISC and CISC processor.</w:t>
      </w:r>
    </w:p>
    <w:p w:rsidR="008F0072" w:rsidRPr="008F0072" w:rsidRDefault="008F0072" w:rsidP="008F0072">
      <w:pPr>
        <w:shd w:val="clear" w:color="auto" w:fill="FFFFFF"/>
        <w:spacing w:line="240" w:lineRule="auto"/>
        <w:rPr>
          <w:rFonts w:ascii="Arial" w:eastAsia="Times New Roman" w:hAnsi="Arial" w:cs="Arial"/>
          <w:color w:val="666666"/>
          <w:sz w:val="20"/>
          <w:szCs w:val="20"/>
        </w:rPr>
      </w:pPr>
      <w:r w:rsidRPr="008F0072">
        <w:rPr>
          <w:rFonts w:ascii="Arial" w:eastAsia="Times New Roman" w:hAnsi="Arial" w:cs="Arial"/>
          <w:color w:val="666666"/>
          <w:sz w:val="20"/>
          <w:szCs w:val="20"/>
        </w:rPr>
        <w:t>RISC (Reduced Instruction Set Computer) could carry out a few sets of simple instructions simultaneously. Fewer transistors are used to manufacture RISC, which makes RISC cheaper. RISC has uniform instruction set and those instructions are also fewer in number. Due to the less number of instructions as well as instructions being simple, the RISC computers are faster. RISC emphasise on software rather than hardware. RISC can execute instructions in one machine cycle.</w:t>
      </w:r>
    </w:p>
    <w:p w:rsidR="008F0072" w:rsidRDefault="008F0072" w:rsidP="008F0072">
      <w:pPr>
        <w:shd w:val="clear" w:color="auto" w:fill="FFFFFF"/>
        <w:spacing w:before="250" w:after="250" w:line="240" w:lineRule="auto"/>
        <w:rPr>
          <w:rFonts w:ascii="Arial" w:eastAsia="Times New Roman" w:hAnsi="Arial" w:cs="Arial"/>
          <w:color w:val="666666"/>
          <w:sz w:val="20"/>
          <w:szCs w:val="20"/>
        </w:rPr>
      </w:pPr>
      <w:r w:rsidRPr="008F0072">
        <w:rPr>
          <w:rFonts w:ascii="Arial" w:eastAsia="Times New Roman" w:hAnsi="Arial" w:cs="Arial"/>
          <w:color w:val="666666"/>
          <w:sz w:val="20"/>
          <w:szCs w:val="20"/>
        </w:rPr>
        <w:t>CISC (Complex Instruction Set Computer) is capable of executing multiple operations through a single instruction. CISC have rich and complex instruction set and more number of addressing modes. CISC emphasise on hardware rather that software, making it costlier than RISC. It has a small code size, high cycles per second and it is slower compared to RISC.</w:t>
      </w:r>
    </w:p>
    <w:p w:rsidR="00872B8A" w:rsidRDefault="00872B8A" w:rsidP="008F0072">
      <w:pPr>
        <w:shd w:val="clear" w:color="auto" w:fill="FFFFFF"/>
        <w:spacing w:before="250" w:after="250" w:line="240" w:lineRule="auto"/>
        <w:rPr>
          <w:rFonts w:ascii="Arial" w:eastAsia="Times New Roman" w:hAnsi="Arial" w:cs="Arial"/>
          <w:color w:val="666666"/>
          <w:sz w:val="20"/>
          <w:szCs w:val="20"/>
        </w:rPr>
      </w:pPr>
      <w:r>
        <w:rPr>
          <w:rFonts w:ascii="Arial" w:eastAsia="Times New Roman" w:hAnsi="Arial" w:cs="Arial"/>
          <w:color w:val="666666"/>
          <w:sz w:val="20"/>
          <w:szCs w:val="20"/>
        </w:rPr>
        <w:t>Difference Between Thread &amp; Process?</w:t>
      </w:r>
    </w:p>
    <w:p w:rsidR="00872B8A" w:rsidRPr="00872B8A" w:rsidRDefault="00872B8A" w:rsidP="008F0072">
      <w:pPr>
        <w:shd w:val="clear" w:color="auto" w:fill="FFFFFF"/>
        <w:spacing w:before="250" w:after="250" w:line="240" w:lineRule="auto"/>
        <w:rPr>
          <w:rFonts w:ascii="Arial" w:eastAsia="Times New Roman" w:hAnsi="Arial" w:cs="Arial"/>
        </w:rPr>
      </w:pPr>
      <w:r>
        <w:rPr>
          <w:rFonts w:ascii="Arial" w:hAnsi="Arial" w:cs="Arial"/>
          <w:b/>
          <w:bCs/>
          <w:color w:val="222222"/>
          <w:sz w:val="20"/>
          <w:szCs w:val="20"/>
          <w:shd w:val="clear" w:color="auto" w:fill="FFFFFF"/>
        </w:rPr>
        <w:t>Threads</w:t>
      </w:r>
      <w:r>
        <w:rPr>
          <w:rFonts w:ascii="Arial" w:hAnsi="Arial" w:cs="Arial"/>
          <w:color w:val="222222"/>
          <w:sz w:val="20"/>
          <w:szCs w:val="20"/>
          <w:shd w:val="clear" w:color="auto" w:fill="FFFFFF"/>
        </w:rPr>
        <w:t> are used for small tasks, whereas </w:t>
      </w:r>
      <w:r>
        <w:rPr>
          <w:rFonts w:ascii="Arial" w:hAnsi="Arial" w:cs="Arial"/>
          <w:b/>
          <w:bCs/>
          <w:color w:val="222222"/>
          <w:sz w:val="20"/>
          <w:szCs w:val="20"/>
          <w:shd w:val="clear" w:color="auto" w:fill="FFFFFF"/>
        </w:rPr>
        <w:t>processes</w:t>
      </w:r>
      <w:r w:rsidR="004F4DC1">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are used for more 'heavyweight' tasks – basically the execution of applications. Another </w:t>
      </w:r>
      <w:r>
        <w:rPr>
          <w:rFonts w:ascii="Arial" w:hAnsi="Arial" w:cs="Arial"/>
          <w:b/>
          <w:bCs/>
          <w:color w:val="222222"/>
          <w:sz w:val="20"/>
          <w:szCs w:val="20"/>
          <w:shd w:val="clear" w:color="auto" w:fill="FFFFFF"/>
        </w:rPr>
        <w:t>difference between thread and process</w:t>
      </w:r>
      <w:r>
        <w:rPr>
          <w:rFonts w:ascii="Arial" w:hAnsi="Arial" w:cs="Arial"/>
          <w:color w:val="222222"/>
          <w:sz w:val="20"/>
          <w:szCs w:val="20"/>
          <w:shd w:val="clear" w:color="auto" w:fill="FFFFFF"/>
        </w:rPr>
        <w:t> is that </w:t>
      </w:r>
      <w:r>
        <w:rPr>
          <w:rFonts w:ascii="Arial" w:hAnsi="Arial" w:cs="Arial"/>
          <w:b/>
          <w:bCs/>
          <w:color w:val="222222"/>
          <w:sz w:val="20"/>
          <w:szCs w:val="20"/>
          <w:shd w:val="clear" w:color="auto" w:fill="FFFFFF"/>
        </w:rPr>
        <w:t>threads</w:t>
      </w:r>
      <w:r>
        <w:rPr>
          <w:rFonts w:ascii="Arial" w:hAnsi="Arial" w:cs="Arial"/>
          <w:color w:val="222222"/>
          <w:sz w:val="20"/>
          <w:szCs w:val="20"/>
          <w:shd w:val="clear" w:color="auto" w:fill="FFFFFF"/>
        </w:rPr>
        <w:t> within the same</w:t>
      </w:r>
      <w:r w:rsidR="004F4DC1">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process</w:t>
      </w:r>
      <w:r>
        <w:rPr>
          <w:rFonts w:ascii="Arial" w:hAnsi="Arial" w:cs="Arial"/>
          <w:color w:val="222222"/>
          <w:sz w:val="20"/>
          <w:szCs w:val="20"/>
          <w:shd w:val="clear" w:color="auto" w:fill="FFFFFF"/>
        </w:rPr>
        <w:t> share the same address space, whereas different </w:t>
      </w:r>
      <w:r>
        <w:rPr>
          <w:rFonts w:ascii="Arial" w:hAnsi="Arial" w:cs="Arial"/>
          <w:b/>
          <w:bCs/>
          <w:color w:val="222222"/>
          <w:sz w:val="20"/>
          <w:szCs w:val="20"/>
          <w:shd w:val="clear" w:color="auto" w:fill="FFFFFF"/>
        </w:rPr>
        <w:t>processes</w:t>
      </w:r>
      <w:r>
        <w:rPr>
          <w:rFonts w:ascii="Arial" w:hAnsi="Arial" w:cs="Arial"/>
          <w:color w:val="222222"/>
          <w:sz w:val="20"/>
          <w:szCs w:val="20"/>
          <w:shd w:val="clear" w:color="auto" w:fill="FFFFFF"/>
        </w:rPr>
        <w:t> do not.</w:t>
      </w:r>
    </w:p>
    <w:p w:rsidR="008F0072" w:rsidRDefault="008F0072" w:rsidP="00F45266">
      <w:pPr>
        <w:pStyle w:val="NormalWeb"/>
        <w:shd w:val="clear" w:color="auto" w:fill="FFFFFF"/>
        <w:spacing w:before="0" w:beforeAutospacing="0" w:after="125" w:afterAutospacing="0"/>
        <w:textAlignment w:val="baseline"/>
        <w:rPr>
          <w:rFonts w:ascii="Arial" w:hAnsi="Arial" w:cs="Arial"/>
          <w:sz w:val="20"/>
          <w:szCs w:val="20"/>
        </w:rPr>
      </w:pPr>
    </w:p>
    <w:p w:rsidR="00F7040D" w:rsidRDefault="00F94A2D" w:rsidP="00F7040D">
      <w:pPr>
        <w:rPr>
          <w:b/>
          <w:color w:val="1F497D" w:themeColor="text2"/>
        </w:rPr>
      </w:pPr>
      <w:r>
        <w:rPr>
          <w:b/>
          <w:color w:val="1F497D" w:themeColor="text2"/>
        </w:rPr>
        <w:t>What is Multi Threading in OS?</w:t>
      </w:r>
    </w:p>
    <w:p w:rsidR="00F94A2D" w:rsidRDefault="00F94A2D" w:rsidP="00F7040D">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Multithreading</w:t>
      </w:r>
      <w:r>
        <w:rPr>
          <w:rFonts w:ascii="Arial" w:hAnsi="Arial" w:cs="Arial"/>
          <w:color w:val="222222"/>
          <w:sz w:val="20"/>
          <w:szCs w:val="20"/>
          <w:shd w:val="clear" w:color="auto" w:fill="FFFFFF"/>
        </w:rPr>
        <w:t> is the ability of a program or an </w:t>
      </w:r>
      <w:r>
        <w:rPr>
          <w:rFonts w:ascii="Arial" w:hAnsi="Arial" w:cs="Arial"/>
          <w:b/>
          <w:bCs/>
          <w:color w:val="222222"/>
          <w:sz w:val="20"/>
          <w:szCs w:val="20"/>
          <w:shd w:val="clear" w:color="auto" w:fill="FFFFFF"/>
        </w:rPr>
        <w:t>operating system</w:t>
      </w:r>
      <w:r>
        <w:rPr>
          <w:rFonts w:ascii="Arial" w:hAnsi="Arial" w:cs="Arial"/>
          <w:color w:val="222222"/>
          <w:sz w:val="20"/>
          <w:szCs w:val="20"/>
          <w:shd w:val="clear" w:color="auto" w:fill="FFFFFF"/>
        </w:rPr>
        <w:t> process to manage its use by more than one user at a time and to even manage </w:t>
      </w:r>
      <w:r>
        <w:rPr>
          <w:rFonts w:ascii="Arial" w:hAnsi="Arial" w:cs="Arial"/>
          <w:b/>
          <w:bCs/>
          <w:color w:val="222222"/>
          <w:sz w:val="20"/>
          <w:szCs w:val="20"/>
          <w:shd w:val="clear" w:color="auto" w:fill="FFFFFF"/>
        </w:rPr>
        <w:t>multiple</w:t>
      </w:r>
      <w:r w:rsidR="001132F8">
        <w:rPr>
          <w:rFonts w:ascii="Arial" w:hAnsi="Arial" w:cs="Arial"/>
          <w:b/>
          <w:bCs/>
          <w:color w:val="222222"/>
          <w:sz w:val="20"/>
          <w:szCs w:val="20"/>
          <w:shd w:val="clear" w:color="auto" w:fill="FFFFFF"/>
        </w:rPr>
        <w:t xml:space="preserve"> </w:t>
      </w:r>
      <w:r>
        <w:rPr>
          <w:rFonts w:ascii="Arial" w:hAnsi="Arial" w:cs="Arial"/>
          <w:color w:val="222222"/>
          <w:sz w:val="20"/>
          <w:szCs w:val="20"/>
          <w:shd w:val="clear" w:color="auto" w:fill="FFFFFF"/>
        </w:rPr>
        <w:t>requests by the same user without having to have </w:t>
      </w:r>
      <w:r>
        <w:rPr>
          <w:rFonts w:ascii="Arial" w:hAnsi="Arial" w:cs="Arial"/>
          <w:b/>
          <w:bCs/>
          <w:color w:val="222222"/>
          <w:sz w:val="20"/>
          <w:szCs w:val="20"/>
          <w:shd w:val="clear" w:color="auto" w:fill="FFFFFF"/>
        </w:rPr>
        <w:t>multiple</w:t>
      </w:r>
      <w:r>
        <w:rPr>
          <w:rFonts w:ascii="Arial" w:hAnsi="Arial" w:cs="Arial"/>
          <w:color w:val="222222"/>
          <w:sz w:val="20"/>
          <w:szCs w:val="20"/>
          <w:shd w:val="clear" w:color="auto" w:fill="FFFFFF"/>
        </w:rPr>
        <w:t> copies of the</w:t>
      </w:r>
      <w:r w:rsidR="001132F8">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programming</w:t>
      </w:r>
      <w:r>
        <w:rPr>
          <w:rFonts w:ascii="Arial" w:hAnsi="Arial" w:cs="Arial"/>
          <w:color w:val="222222"/>
          <w:sz w:val="20"/>
          <w:szCs w:val="20"/>
          <w:shd w:val="clear" w:color="auto" w:fill="FFFFFF"/>
        </w:rPr>
        <w:t> running in the </w:t>
      </w:r>
      <w:r>
        <w:rPr>
          <w:rFonts w:ascii="Arial" w:hAnsi="Arial" w:cs="Arial"/>
          <w:b/>
          <w:bCs/>
          <w:color w:val="222222"/>
          <w:sz w:val="20"/>
          <w:szCs w:val="20"/>
          <w:shd w:val="clear" w:color="auto" w:fill="FFFFFF"/>
        </w:rPr>
        <w:t>computer</w:t>
      </w:r>
      <w:r>
        <w:rPr>
          <w:rFonts w:ascii="Arial" w:hAnsi="Arial" w:cs="Arial"/>
          <w:color w:val="222222"/>
          <w:sz w:val="20"/>
          <w:szCs w:val="20"/>
          <w:shd w:val="clear" w:color="auto" w:fill="FFFFFF"/>
        </w:rPr>
        <w:t>.</w:t>
      </w:r>
    </w:p>
    <w:p w:rsidR="00F94A2D" w:rsidRDefault="00F94A2D" w:rsidP="00F94A2D">
      <w:pPr>
        <w:shd w:val="clear" w:color="auto" w:fill="FFFFFF"/>
        <w:spacing w:after="0" w:line="240" w:lineRule="auto"/>
        <w:rPr>
          <w:rFonts w:ascii="Arial" w:eastAsia="Times New Roman" w:hAnsi="Arial" w:cs="Arial"/>
          <w:color w:val="222222"/>
          <w:sz w:val="20"/>
          <w:szCs w:val="20"/>
        </w:rPr>
      </w:pPr>
      <w:r w:rsidRPr="00F94A2D">
        <w:rPr>
          <w:rFonts w:ascii="Arial" w:eastAsia="Times New Roman" w:hAnsi="Arial" w:cs="Arial"/>
          <w:color w:val="222222"/>
          <w:sz w:val="20"/>
          <w:szCs w:val="20"/>
        </w:rPr>
        <w:t>What is multithreading embedded systems?</w:t>
      </w:r>
    </w:p>
    <w:p w:rsidR="00F94A2D" w:rsidRPr="00F94A2D" w:rsidRDefault="00F94A2D" w:rsidP="00F94A2D">
      <w:pPr>
        <w:shd w:val="clear" w:color="auto" w:fill="FFFFFF"/>
        <w:spacing w:after="0" w:line="240" w:lineRule="auto"/>
        <w:rPr>
          <w:rFonts w:ascii="Arial" w:eastAsia="Times New Roman" w:hAnsi="Arial" w:cs="Arial"/>
          <w:color w:val="222222"/>
          <w:sz w:val="20"/>
          <w:szCs w:val="20"/>
        </w:rPr>
      </w:pPr>
    </w:p>
    <w:p w:rsidR="00F94A2D" w:rsidRPr="00F94A2D" w:rsidRDefault="00F94A2D" w:rsidP="00F94A2D">
      <w:pPr>
        <w:shd w:val="clear" w:color="auto" w:fill="FFFFFF"/>
        <w:spacing w:after="0" w:line="240" w:lineRule="auto"/>
        <w:rPr>
          <w:rFonts w:ascii="Arial" w:eastAsia="Times New Roman" w:hAnsi="Arial" w:cs="Arial"/>
          <w:color w:val="222222"/>
          <w:sz w:val="24"/>
          <w:szCs w:val="24"/>
        </w:rPr>
      </w:pPr>
      <w:r w:rsidRPr="00F94A2D">
        <w:rPr>
          <w:rFonts w:ascii="Arial" w:eastAsia="Times New Roman" w:hAnsi="Arial" w:cs="Arial"/>
          <w:b/>
          <w:bCs/>
          <w:color w:val="222222"/>
          <w:sz w:val="20"/>
        </w:rPr>
        <w:t>Multithreading</w:t>
      </w:r>
      <w:r w:rsidRPr="00F94A2D">
        <w:rPr>
          <w:rFonts w:ascii="Arial" w:eastAsia="Times New Roman" w:hAnsi="Arial" w:cs="Arial"/>
          <w:color w:val="222222"/>
          <w:sz w:val="20"/>
        </w:rPr>
        <w:t>. </w:t>
      </w:r>
      <w:r w:rsidRPr="00F94A2D">
        <w:rPr>
          <w:rFonts w:ascii="Arial" w:eastAsia="Times New Roman" w:hAnsi="Arial" w:cs="Arial"/>
          <w:b/>
          <w:bCs/>
          <w:color w:val="222222"/>
          <w:sz w:val="20"/>
        </w:rPr>
        <w:t>Multithreading</w:t>
      </w:r>
      <w:r w:rsidRPr="00F94A2D">
        <w:rPr>
          <w:rFonts w:ascii="Arial" w:eastAsia="Times New Roman" w:hAnsi="Arial" w:cs="Arial"/>
          <w:color w:val="222222"/>
          <w:sz w:val="20"/>
        </w:rPr>
        <w:t> is mainly found in multitasking operating </w:t>
      </w:r>
      <w:r w:rsidRPr="00F94A2D">
        <w:rPr>
          <w:rFonts w:ascii="Arial" w:eastAsia="Times New Roman" w:hAnsi="Arial" w:cs="Arial"/>
          <w:b/>
          <w:bCs/>
          <w:color w:val="222222"/>
          <w:sz w:val="20"/>
        </w:rPr>
        <w:t>systems</w:t>
      </w:r>
      <w:r w:rsidRPr="00F94A2D">
        <w:rPr>
          <w:rFonts w:ascii="Arial" w:eastAsia="Times New Roman" w:hAnsi="Arial" w:cs="Arial"/>
          <w:color w:val="222222"/>
          <w:sz w:val="20"/>
        </w:rPr>
        <w:t>.</w:t>
      </w:r>
      <w:r w:rsidRPr="00F94A2D">
        <w:rPr>
          <w:rFonts w:ascii="Arial" w:eastAsia="Times New Roman" w:hAnsi="Arial" w:cs="Arial"/>
          <w:b/>
          <w:bCs/>
          <w:color w:val="222222"/>
          <w:sz w:val="20"/>
        </w:rPr>
        <w:t>Multithreading</w:t>
      </w:r>
      <w:r w:rsidRPr="00F94A2D">
        <w:rPr>
          <w:rFonts w:ascii="Arial" w:eastAsia="Times New Roman" w:hAnsi="Arial" w:cs="Arial"/>
          <w:color w:val="222222"/>
          <w:sz w:val="20"/>
        </w:rPr>
        <w:t> is a widespread programming and execution model that allows</w:t>
      </w:r>
      <w:r w:rsidR="001132F8">
        <w:rPr>
          <w:rFonts w:ascii="Arial" w:eastAsia="Times New Roman" w:hAnsi="Arial" w:cs="Arial"/>
          <w:color w:val="222222"/>
          <w:sz w:val="20"/>
        </w:rPr>
        <w:t xml:space="preserve"> </w:t>
      </w:r>
      <w:r w:rsidRPr="00F94A2D">
        <w:rPr>
          <w:rFonts w:ascii="Arial" w:eastAsia="Times New Roman" w:hAnsi="Arial" w:cs="Arial"/>
          <w:b/>
          <w:bCs/>
          <w:color w:val="222222"/>
          <w:sz w:val="20"/>
        </w:rPr>
        <w:t>multiple threads</w:t>
      </w:r>
      <w:r w:rsidRPr="00F94A2D">
        <w:rPr>
          <w:rFonts w:ascii="Arial" w:eastAsia="Times New Roman" w:hAnsi="Arial" w:cs="Arial"/>
          <w:color w:val="222222"/>
          <w:sz w:val="20"/>
        </w:rPr>
        <w:t> to exist within the context of one process. These threads share the process's resources, but are able to execute independently.</w:t>
      </w:r>
    </w:p>
    <w:p w:rsidR="00F94A2D" w:rsidRDefault="00F94A2D" w:rsidP="00F7040D">
      <w:pPr>
        <w:rPr>
          <w:b/>
          <w:color w:val="1F497D" w:themeColor="text2"/>
        </w:rPr>
      </w:pPr>
    </w:p>
    <w:p w:rsidR="00F94A2D" w:rsidRDefault="00F94A2D" w:rsidP="00F94A2D">
      <w:pPr>
        <w:shd w:val="clear" w:color="auto" w:fill="FFFFFF"/>
        <w:spacing w:after="0" w:line="240" w:lineRule="auto"/>
        <w:rPr>
          <w:rFonts w:ascii="Arial" w:eastAsia="Times New Roman" w:hAnsi="Arial" w:cs="Arial"/>
          <w:color w:val="222222"/>
          <w:sz w:val="20"/>
          <w:szCs w:val="20"/>
        </w:rPr>
      </w:pPr>
      <w:r w:rsidRPr="00F94A2D">
        <w:rPr>
          <w:rFonts w:ascii="Arial" w:eastAsia="Times New Roman" w:hAnsi="Arial" w:cs="Arial"/>
          <w:color w:val="222222"/>
          <w:sz w:val="20"/>
          <w:szCs w:val="20"/>
        </w:rPr>
        <w:t>What are the benefits of multithreading?</w:t>
      </w:r>
    </w:p>
    <w:p w:rsidR="00F94A2D" w:rsidRPr="00F94A2D" w:rsidRDefault="00F94A2D" w:rsidP="00F94A2D">
      <w:pPr>
        <w:shd w:val="clear" w:color="auto" w:fill="FFFFFF"/>
        <w:spacing w:after="0" w:line="240" w:lineRule="auto"/>
        <w:rPr>
          <w:rFonts w:ascii="Arial" w:eastAsia="Times New Roman" w:hAnsi="Arial" w:cs="Arial"/>
          <w:color w:val="222222"/>
          <w:sz w:val="20"/>
          <w:szCs w:val="20"/>
        </w:rPr>
      </w:pPr>
    </w:p>
    <w:p w:rsidR="00F94A2D" w:rsidRDefault="00F94A2D" w:rsidP="00F94A2D">
      <w:pPr>
        <w:shd w:val="clear" w:color="auto" w:fill="FFFFFF"/>
        <w:spacing w:after="0" w:line="240" w:lineRule="auto"/>
        <w:rPr>
          <w:rFonts w:ascii="Arial" w:eastAsia="Times New Roman" w:hAnsi="Arial" w:cs="Arial"/>
          <w:color w:val="222222"/>
          <w:sz w:val="20"/>
        </w:rPr>
      </w:pPr>
      <w:r w:rsidRPr="00F94A2D">
        <w:rPr>
          <w:rFonts w:ascii="Arial" w:eastAsia="Times New Roman" w:hAnsi="Arial" w:cs="Arial"/>
          <w:color w:val="222222"/>
          <w:sz w:val="20"/>
        </w:rPr>
        <w:t>The </w:t>
      </w:r>
      <w:r w:rsidRPr="00F94A2D">
        <w:rPr>
          <w:rFonts w:ascii="Arial" w:eastAsia="Times New Roman" w:hAnsi="Arial" w:cs="Arial"/>
          <w:b/>
          <w:bCs/>
          <w:color w:val="222222"/>
          <w:sz w:val="20"/>
        </w:rPr>
        <w:t>Benefits of Multithreaded</w:t>
      </w:r>
      <w:r w:rsidRPr="00F94A2D">
        <w:rPr>
          <w:rFonts w:ascii="Arial" w:eastAsia="Times New Roman" w:hAnsi="Arial" w:cs="Arial"/>
          <w:color w:val="222222"/>
          <w:sz w:val="20"/>
        </w:rPr>
        <w:t> Programming. </w:t>
      </w:r>
      <w:r w:rsidRPr="00F94A2D">
        <w:rPr>
          <w:rFonts w:ascii="Arial" w:eastAsia="Times New Roman" w:hAnsi="Arial" w:cs="Arial"/>
          <w:b/>
          <w:bCs/>
          <w:color w:val="222222"/>
          <w:sz w:val="20"/>
        </w:rPr>
        <w:t>Multithreading</w:t>
      </w:r>
      <w:r w:rsidRPr="00F94A2D">
        <w:rPr>
          <w:rFonts w:ascii="Arial" w:eastAsia="Times New Roman" w:hAnsi="Arial" w:cs="Arial"/>
          <w:color w:val="222222"/>
          <w:sz w:val="20"/>
        </w:rPr>
        <w:t> allows the execution of multiple parts of a program at the same time. These parts are known as threads and are lightweight processes available within the process. So </w:t>
      </w:r>
      <w:r w:rsidRPr="00F94A2D">
        <w:rPr>
          <w:rFonts w:ascii="Arial" w:eastAsia="Times New Roman" w:hAnsi="Arial" w:cs="Arial"/>
          <w:b/>
          <w:bCs/>
          <w:color w:val="222222"/>
          <w:sz w:val="20"/>
        </w:rPr>
        <w:t>multithreading</w:t>
      </w:r>
      <w:r w:rsidRPr="00F94A2D">
        <w:rPr>
          <w:rFonts w:ascii="Arial" w:eastAsia="Times New Roman" w:hAnsi="Arial" w:cs="Arial"/>
          <w:color w:val="222222"/>
          <w:sz w:val="20"/>
        </w:rPr>
        <w:t> leads to maximum utilization of the CPU by multitasking.</w:t>
      </w:r>
    </w:p>
    <w:p w:rsidR="00F94A2D" w:rsidRDefault="00F94A2D" w:rsidP="00F94A2D">
      <w:pPr>
        <w:shd w:val="clear" w:color="auto" w:fill="FFFFFF"/>
        <w:spacing w:after="0" w:line="240" w:lineRule="auto"/>
        <w:rPr>
          <w:rFonts w:ascii="Arial" w:eastAsia="Times New Roman" w:hAnsi="Arial" w:cs="Arial"/>
          <w:color w:val="222222"/>
          <w:sz w:val="20"/>
        </w:rPr>
      </w:pPr>
    </w:p>
    <w:p w:rsidR="00F94A2D" w:rsidRDefault="00F94A2D" w:rsidP="00F94A2D">
      <w:pPr>
        <w:shd w:val="clear" w:color="auto" w:fill="FFFFFF"/>
        <w:spacing w:after="0" w:line="240" w:lineRule="auto"/>
        <w:rPr>
          <w:rFonts w:ascii="Arial" w:eastAsia="Times New Roman" w:hAnsi="Arial" w:cs="Arial"/>
          <w:color w:val="222222"/>
          <w:sz w:val="24"/>
          <w:szCs w:val="24"/>
        </w:rPr>
      </w:pPr>
      <w:r w:rsidRPr="00F94A2D">
        <w:rPr>
          <w:rFonts w:ascii="Arial" w:eastAsia="Times New Roman" w:hAnsi="Arial" w:cs="Arial"/>
          <w:color w:val="222222"/>
          <w:sz w:val="24"/>
          <w:szCs w:val="24"/>
        </w:rPr>
        <w:t>what is dsr in os</w:t>
      </w:r>
      <w:r>
        <w:rPr>
          <w:rFonts w:ascii="Arial" w:eastAsia="Times New Roman" w:hAnsi="Arial" w:cs="Arial"/>
          <w:color w:val="222222"/>
          <w:sz w:val="24"/>
          <w:szCs w:val="24"/>
        </w:rPr>
        <w:t>?</w:t>
      </w: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 demand signal repository (</w:t>
      </w:r>
      <w:r>
        <w:rPr>
          <w:rFonts w:ascii="Arial" w:hAnsi="Arial" w:cs="Arial"/>
          <w:b/>
          <w:bCs/>
          <w:color w:val="222222"/>
          <w:sz w:val="20"/>
          <w:szCs w:val="20"/>
          <w:shd w:val="clear" w:color="auto" w:fill="FFFFFF"/>
        </w:rPr>
        <w:t>DSR</w:t>
      </w:r>
      <w:r>
        <w:rPr>
          <w:rFonts w:ascii="Arial" w:hAnsi="Arial" w:cs="Arial"/>
          <w:color w:val="222222"/>
          <w:sz w:val="20"/>
          <w:szCs w:val="20"/>
          <w:shd w:val="clear" w:color="auto" w:fill="FFFFFF"/>
        </w:rPr>
        <w:t>) is a database or a data warehouse that is used for aggregating and structuring demand data. Companies use this tool to make efficient use of demand data and to anticipate change in business process automation and other planning enhancements.</w:t>
      </w: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p>
    <w:p w:rsidR="00F94A2D" w:rsidRDefault="00F94A2D" w:rsidP="00F94A2D">
      <w:pPr>
        <w:shd w:val="clear" w:color="auto" w:fill="FFFFFF"/>
        <w:spacing w:after="0" w:line="240" w:lineRule="auto"/>
        <w:rPr>
          <w:rFonts w:ascii="Arial" w:eastAsia="Times New Roman" w:hAnsi="Arial" w:cs="Arial"/>
          <w:color w:val="222222"/>
          <w:sz w:val="24"/>
          <w:szCs w:val="24"/>
        </w:rPr>
      </w:pPr>
      <w:r w:rsidRPr="00F94A2D">
        <w:rPr>
          <w:rFonts w:ascii="Arial" w:eastAsia="Times New Roman" w:hAnsi="Arial" w:cs="Arial"/>
          <w:color w:val="222222"/>
          <w:sz w:val="24"/>
          <w:szCs w:val="24"/>
        </w:rPr>
        <w:t>what is the difference between mutex and Semaphore</w:t>
      </w:r>
      <w:r>
        <w:rPr>
          <w:rFonts w:ascii="Arial" w:eastAsia="Times New Roman" w:hAnsi="Arial" w:cs="Arial"/>
          <w:color w:val="222222"/>
          <w:sz w:val="24"/>
          <w:szCs w:val="24"/>
        </w:rPr>
        <w:t>?</w:t>
      </w:r>
    </w:p>
    <w:p w:rsidR="00F94A2D" w:rsidRDefault="00F94A2D" w:rsidP="00F94A2D">
      <w:pPr>
        <w:shd w:val="clear" w:color="auto" w:fill="FFFFFF"/>
        <w:spacing w:after="0" w:line="240" w:lineRule="auto"/>
        <w:rPr>
          <w:rFonts w:ascii="Arial" w:eastAsia="Times New Roman" w:hAnsi="Arial" w:cs="Arial"/>
          <w:color w:val="222222"/>
          <w:sz w:val="24"/>
          <w:szCs w:val="24"/>
        </w:rPr>
      </w:pP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Mutex</w:t>
      </w:r>
      <w:r>
        <w:rPr>
          <w:rFonts w:ascii="Arial" w:hAnsi="Arial" w:cs="Arial"/>
          <w:color w:val="222222"/>
          <w:sz w:val="20"/>
          <w:szCs w:val="20"/>
          <w:shd w:val="clear" w:color="auto" w:fill="FFFFFF"/>
        </w:rPr>
        <w:t> is a mutual exclusion object that synchronizes access to a resource. ... A</w:t>
      </w:r>
      <w:r w:rsidR="001132F8">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Mutex</w:t>
      </w:r>
      <w:r>
        <w:rPr>
          <w:rFonts w:ascii="Arial" w:hAnsi="Arial" w:cs="Arial"/>
          <w:color w:val="222222"/>
          <w:sz w:val="20"/>
          <w:szCs w:val="20"/>
          <w:shd w:val="clear" w:color="auto" w:fill="FFFFFF"/>
        </w:rPr>
        <w:t> is </w:t>
      </w:r>
      <w:r>
        <w:rPr>
          <w:rFonts w:ascii="Arial" w:hAnsi="Arial" w:cs="Arial"/>
          <w:b/>
          <w:bCs/>
          <w:color w:val="222222"/>
          <w:sz w:val="20"/>
          <w:szCs w:val="20"/>
          <w:shd w:val="clear" w:color="auto" w:fill="FFFFFF"/>
        </w:rPr>
        <w:t>different</w:t>
      </w:r>
      <w:r>
        <w:rPr>
          <w:rFonts w:ascii="Arial" w:hAnsi="Arial" w:cs="Arial"/>
          <w:color w:val="222222"/>
          <w:sz w:val="20"/>
          <w:szCs w:val="20"/>
          <w:shd w:val="clear" w:color="auto" w:fill="FFFFFF"/>
        </w:rPr>
        <w:t> than a </w:t>
      </w:r>
      <w:r>
        <w:rPr>
          <w:rFonts w:ascii="Arial" w:hAnsi="Arial" w:cs="Arial"/>
          <w:b/>
          <w:bCs/>
          <w:color w:val="222222"/>
          <w:sz w:val="20"/>
          <w:szCs w:val="20"/>
          <w:shd w:val="clear" w:color="auto" w:fill="FFFFFF"/>
        </w:rPr>
        <w:t>semaphore</w:t>
      </w:r>
      <w:r>
        <w:rPr>
          <w:rFonts w:ascii="Arial" w:hAnsi="Arial" w:cs="Arial"/>
          <w:color w:val="222222"/>
          <w:sz w:val="20"/>
          <w:szCs w:val="20"/>
          <w:shd w:val="clear" w:color="auto" w:fill="FFFFFF"/>
        </w:rPr>
        <w:t> as it is a locking mechanism while a</w:t>
      </w:r>
      <w:r w:rsidR="001132F8">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semaphore</w:t>
      </w:r>
      <w:r>
        <w:rPr>
          <w:rFonts w:ascii="Arial" w:hAnsi="Arial" w:cs="Arial"/>
          <w:color w:val="222222"/>
          <w:sz w:val="20"/>
          <w:szCs w:val="20"/>
          <w:shd w:val="clear" w:color="auto" w:fill="FFFFFF"/>
        </w:rPr>
        <w:t> is a signalling mechanism. A binary </w:t>
      </w:r>
      <w:r>
        <w:rPr>
          <w:rFonts w:ascii="Arial" w:hAnsi="Arial" w:cs="Arial"/>
          <w:b/>
          <w:bCs/>
          <w:color w:val="222222"/>
          <w:sz w:val="20"/>
          <w:szCs w:val="20"/>
          <w:shd w:val="clear" w:color="auto" w:fill="FFFFFF"/>
        </w:rPr>
        <w:t>semaphore</w:t>
      </w:r>
      <w:r>
        <w:rPr>
          <w:rFonts w:ascii="Arial" w:hAnsi="Arial" w:cs="Arial"/>
          <w:color w:val="222222"/>
          <w:sz w:val="20"/>
          <w:szCs w:val="20"/>
          <w:shd w:val="clear" w:color="auto" w:fill="FFFFFF"/>
        </w:rPr>
        <w:t> can be used as a</w:t>
      </w:r>
      <w:r w:rsidR="001132F8">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Mutex</w:t>
      </w:r>
      <w:r>
        <w:rPr>
          <w:rFonts w:ascii="Arial" w:hAnsi="Arial" w:cs="Arial"/>
          <w:color w:val="222222"/>
          <w:sz w:val="20"/>
          <w:szCs w:val="20"/>
          <w:shd w:val="clear" w:color="auto" w:fill="FFFFFF"/>
        </w:rPr>
        <w:t> but a </w:t>
      </w:r>
      <w:r>
        <w:rPr>
          <w:rFonts w:ascii="Arial" w:hAnsi="Arial" w:cs="Arial"/>
          <w:b/>
          <w:bCs/>
          <w:color w:val="222222"/>
          <w:sz w:val="20"/>
          <w:szCs w:val="20"/>
          <w:shd w:val="clear" w:color="auto" w:fill="FFFFFF"/>
        </w:rPr>
        <w:t>Mutex</w:t>
      </w:r>
      <w:r>
        <w:rPr>
          <w:rFonts w:ascii="Arial" w:hAnsi="Arial" w:cs="Arial"/>
          <w:color w:val="222222"/>
          <w:sz w:val="20"/>
          <w:szCs w:val="20"/>
          <w:shd w:val="clear" w:color="auto" w:fill="FFFFFF"/>
        </w:rPr>
        <w:t> can never be used as a </w:t>
      </w:r>
      <w:r>
        <w:rPr>
          <w:rFonts w:ascii="Arial" w:hAnsi="Arial" w:cs="Arial"/>
          <w:b/>
          <w:bCs/>
          <w:color w:val="222222"/>
          <w:sz w:val="20"/>
          <w:szCs w:val="20"/>
          <w:shd w:val="clear" w:color="auto" w:fill="FFFFFF"/>
        </w:rPr>
        <w:t>semaphore</w:t>
      </w:r>
      <w:r>
        <w:rPr>
          <w:rFonts w:ascii="Arial" w:hAnsi="Arial" w:cs="Arial"/>
          <w:color w:val="222222"/>
          <w:sz w:val="20"/>
          <w:szCs w:val="20"/>
          <w:shd w:val="clear" w:color="auto" w:fill="FFFFFF"/>
        </w:rPr>
        <w:t>.</w:t>
      </w: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p>
    <w:p w:rsidR="00F94A2D" w:rsidRDefault="00F94A2D" w:rsidP="00F94A2D">
      <w:pPr>
        <w:shd w:val="clear" w:color="auto" w:fill="FFFFFF"/>
        <w:spacing w:after="0" w:line="240" w:lineRule="auto"/>
        <w:rPr>
          <w:rFonts w:ascii="Arial" w:eastAsia="Times New Roman" w:hAnsi="Arial" w:cs="Arial"/>
          <w:color w:val="222222"/>
          <w:sz w:val="20"/>
          <w:szCs w:val="20"/>
        </w:rPr>
      </w:pPr>
      <w:r w:rsidRPr="00F94A2D">
        <w:rPr>
          <w:rFonts w:ascii="Arial" w:eastAsia="Times New Roman" w:hAnsi="Arial" w:cs="Arial"/>
          <w:color w:val="222222"/>
          <w:sz w:val="20"/>
          <w:szCs w:val="20"/>
        </w:rPr>
        <w:t>When would you use semaphore over mutex?</w:t>
      </w:r>
    </w:p>
    <w:p w:rsidR="00F94A2D" w:rsidRPr="00F94A2D" w:rsidRDefault="00F94A2D" w:rsidP="00F94A2D">
      <w:pPr>
        <w:shd w:val="clear" w:color="auto" w:fill="FFFFFF"/>
        <w:spacing w:after="0" w:line="240" w:lineRule="auto"/>
        <w:rPr>
          <w:rFonts w:ascii="Arial" w:eastAsia="Times New Roman" w:hAnsi="Arial" w:cs="Arial"/>
          <w:color w:val="222222"/>
          <w:sz w:val="20"/>
          <w:szCs w:val="20"/>
        </w:rPr>
      </w:pPr>
    </w:p>
    <w:p w:rsidR="00F94A2D" w:rsidRDefault="00F94A2D" w:rsidP="00F94A2D">
      <w:pPr>
        <w:shd w:val="clear" w:color="auto" w:fill="FFFFFF"/>
        <w:spacing w:after="0" w:line="240" w:lineRule="auto"/>
        <w:rPr>
          <w:rFonts w:ascii="Arial" w:eastAsia="Times New Roman" w:hAnsi="Arial" w:cs="Arial"/>
          <w:color w:val="222222"/>
          <w:sz w:val="20"/>
        </w:rPr>
      </w:pPr>
      <w:r w:rsidRPr="00F94A2D">
        <w:rPr>
          <w:rFonts w:ascii="Arial" w:eastAsia="Times New Roman" w:hAnsi="Arial" w:cs="Arial"/>
          <w:b/>
          <w:bCs/>
          <w:color w:val="222222"/>
          <w:sz w:val="20"/>
        </w:rPr>
        <w:t>Use mutex</w:t>
      </w:r>
      <w:r w:rsidRPr="00F94A2D">
        <w:rPr>
          <w:rFonts w:ascii="Arial" w:eastAsia="Times New Roman" w:hAnsi="Arial" w:cs="Arial"/>
          <w:color w:val="222222"/>
          <w:sz w:val="20"/>
        </w:rPr>
        <w:t> where you want to allow a piece of code (normally called critical section) to be executed by one thread at a time. </w:t>
      </w:r>
      <w:r w:rsidRPr="00F94A2D">
        <w:rPr>
          <w:rFonts w:ascii="Arial" w:eastAsia="Times New Roman" w:hAnsi="Arial" w:cs="Arial"/>
          <w:b/>
          <w:bCs/>
          <w:color w:val="222222"/>
          <w:sz w:val="20"/>
        </w:rPr>
        <w:t>Use semaphore</w:t>
      </w:r>
      <w:r w:rsidRPr="00F94A2D">
        <w:rPr>
          <w:rFonts w:ascii="Arial" w:eastAsia="Times New Roman" w:hAnsi="Arial" w:cs="Arial"/>
          <w:color w:val="222222"/>
          <w:sz w:val="20"/>
        </w:rPr>
        <w:t> to signal/notify about some event. By following few strict rules about lock/unlock a </w:t>
      </w:r>
      <w:r w:rsidRPr="00F94A2D">
        <w:rPr>
          <w:rFonts w:ascii="Arial" w:eastAsia="Times New Roman" w:hAnsi="Arial" w:cs="Arial"/>
          <w:b/>
          <w:bCs/>
          <w:color w:val="222222"/>
          <w:sz w:val="20"/>
        </w:rPr>
        <w:t>semaphore</w:t>
      </w:r>
      <w:r w:rsidRPr="00F94A2D">
        <w:rPr>
          <w:rFonts w:ascii="Arial" w:eastAsia="Times New Roman" w:hAnsi="Arial" w:cs="Arial"/>
          <w:color w:val="222222"/>
          <w:sz w:val="20"/>
        </w:rPr>
        <w:t> can be used to protect a critical section.</w:t>
      </w:r>
    </w:p>
    <w:p w:rsidR="00F94A2D" w:rsidRDefault="00F94A2D" w:rsidP="00F94A2D">
      <w:pPr>
        <w:shd w:val="clear" w:color="auto" w:fill="FFFFFF"/>
        <w:spacing w:after="0" w:line="240" w:lineRule="auto"/>
        <w:rPr>
          <w:rFonts w:ascii="Arial" w:eastAsia="Times New Roman" w:hAnsi="Arial" w:cs="Arial"/>
          <w:color w:val="222222"/>
          <w:sz w:val="20"/>
        </w:rPr>
      </w:pP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What is the </w:t>
      </w:r>
      <w:r>
        <w:rPr>
          <w:rFonts w:ascii="Arial" w:hAnsi="Arial" w:cs="Arial"/>
          <w:b/>
          <w:bCs/>
          <w:color w:val="222222"/>
          <w:sz w:val="20"/>
          <w:szCs w:val="20"/>
          <w:shd w:val="clear" w:color="auto" w:fill="FFFFFF"/>
        </w:rPr>
        <w:t>difference</w:t>
      </w:r>
      <w:r>
        <w:rPr>
          <w:rFonts w:ascii="Arial" w:hAnsi="Arial" w:cs="Arial"/>
          <w:color w:val="222222"/>
          <w:sz w:val="20"/>
          <w:szCs w:val="20"/>
          <w:shd w:val="clear" w:color="auto" w:fill="FFFFFF"/>
        </w:rPr>
        <w:t> between a </w:t>
      </w:r>
      <w:r>
        <w:rPr>
          <w:rFonts w:ascii="Arial" w:hAnsi="Arial" w:cs="Arial"/>
          <w:b/>
          <w:bCs/>
          <w:color w:val="222222"/>
          <w:sz w:val="20"/>
          <w:szCs w:val="20"/>
          <w:shd w:val="clear" w:color="auto" w:fill="FFFFFF"/>
        </w:rPr>
        <w:t>stack</w:t>
      </w:r>
      <w:r>
        <w:rPr>
          <w:rFonts w:ascii="Arial" w:hAnsi="Arial" w:cs="Arial"/>
          <w:color w:val="222222"/>
          <w:sz w:val="20"/>
          <w:szCs w:val="20"/>
          <w:shd w:val="clear" w:color="auto" w:fill="FFFFFF"/>
        </w:rPr>
        <w:t> and a</w:t>
      </w:r>
      <w:r w:rsidR="00D912A7">
        <w:rPr>
          <w:rFonts w:ascii="Arial" w:hAnsi="Arial" w:cs="Arial"/>
          <w:color w:val="222222"/>
          <w:sz w:val="20"/>
          <w:szCs w:val="20"/>
          <w:shd w:val="clear" w:color="auto" w:fill="FFFFFF"/>
        </w:rPr>
        <w:t xml:space="preserve"> </w:t>
      </w:r>
      <w:r>
        <w:rPr>
          <w:rFonts w:ascii="Arial" w:hAnsi="Arial" w:cs="Arial"/>
          <w:b/>
          <w:bCs/>
          <w:color w:val="222222"/>
          <w:sz w:val="20"/>
          <w:szCs w:val="20"/>
          <w:shd w:val="clear" w:color="auto" w:fill="FFFFFF"/>
        </w:rPr>
        <w:t>Queue</w:t>
      </w:r>
      <w:r>
        <w:rPr>
          <w:rFonts w:ascii="Arial" w:hAnsi="Arial" w:cs="Arial"/>
          <w:color w:val="222222"/>
          <w:sz w:val="20"/>
          <w:szCs w:val="20"/>
          <w:shd w:val="clear" w:color="auto" w:fill="FFFFFF"/>
        </w:rPr>
        <w:t>?</w:t>
      </w: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Stack</w:t>
      </w:r>
      <w:r>
        <w:rPr>
          <w:rFonts w:ascii="Arial" w:hAnsi="Arial" w:cs="Arial"/>
          <w:color w:val="222222"/>
          <w:sz w:val="20"/>
          <w:szCs w:val="20"/>
          <w:shd w:val="clear" w:color="auto" w:fill="FFFFFF"/>
        </w:rPr>
        <w:t> is a collection of objects that works in LIFO (Last in First out) mechanism while </w:t>
      </w:r>
      <w:r>
        <w:rPr>
          <w:rFonts w:ascii="Arial" w:hAnsi="Arial" w:cs="Arial"/>
          <w:b/>
          <w:bCs/>
          <w:color w:val="222222"/>
          <w:sz w:val="20"/>
          <w:szCs w:val="20"/>
          <w:shd w:val="clear" w:color="auto" w:fill="FFFFFF"/>
        </w:rPr>
        <w:t>Queue</w:t>
      </w:r>
      <w:r>
        <w:rPr>
          <w:rFonts w:ascii="Arial" w:hAnsi="Arial" w:cs="Arial"/>
          <w:color w:val="222222"/>
          <w:sz w:val="20"/>
          <w:szCs w:val="20"/>
          <w:shd w:val="clear" w:color="auto" w:fill="FFFFFF"/>
        </w:rPr>
        <w:t> is FIFO (First in First out). This means that the object that is inserted first is removed last in a </w:t>
      </w:r>
      <w:r>
        <w:rPr>
          <w:rFonts w:ascii="Arial" w:hAnsi="Arial" w:cs="Arial"/>
          <w:b/>
          <w:bCs/>
          <w:color w:val="222222"/>
          <w:sz w:val="20"/>
          <w:szCs w:val="20"/>
          <w:shd w:val="clear" w:color="auto" w:fill="FFFFFF"/>
        </w:rPr>
        <w:t>stack</w:t>
      </w:r>
      <w:r>
        <w:rPr>
          <w:rFonts w:ascii="Arial" w:hAnsi="Arial" w:cs="Arial"/>
          <w:color w:val="222222"/>
          <w:sz w:val="20"/>
          <w:szCs w:val="20"/>
          <w:shd w:val="clear" w:color="auto" w:fill="FFFFFF"/>
        </w:rPr>
        <w:t> while an object that is inserted first is removed first in a </w:t>
      </w:r>
      <w:r>
        <w:rPr>
          <w:rFonts w:ascii="Arial" w:hAnsi="Arial" w:cs="Arial"/>
          <w:b/>
          <w:bCs/>
          <w:color w:val="222222"/>
          <w:sz w:val="20"/>
          <w:szCs w:val="20"/>
          <w:shd w:val="clear" w:color="auto" w:fill="FFFFFF"/>
        </w:rPr>
        <w:t>queue</w:t>
      </w:r>
      <w:r>
        <w:rPr>
          <w:rFonts w:ascii="Arial" w:hAnsi="Arial" w:cs="Arial"/>
          <w:color w:val="222222"/>
          <w:sz w:val="20"/>
          <w:szCs w:val="20"/>
          <w:shd w:val="clear" w:color="auto" w:fill="FFFFFF"/>
        </w:rPr>
        <w:t>.</w:t>
      </w:r>
    </w:p>
    <w:p w:rsidR="00F94A2D" w:rsidRDefault="00F94A2D" w:rsidP="00F94A2D">
      <w:pPr>
        <w:shd w:val="clear" w:color="auto" w:fill="FFFFFF"/>
        <w:spacing w:after="0" w:line="240" w:lineRule="auto"/>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Stack and Queue</w:t>
      </w:r>
      <w:r>
        <w:rPr>
          <w:rFonts w:ascii="Arial" w:hAnsi="Arial" w:cs="Arial"/>
          <w:color w:val="222222"/>
          <w:sz w:val="20"/>
          <w:szCs w:val="20"/>
          <w:shd w:val="clear" w:color="auto" w:fill="FFFFFF"/>
        </w:rPr>
        <w:t> both are the non-primitive data structures. The </w:t>
      </w:r>
      <w:r>
        <w:rPr>
          <w:rFonts w:ascii="Arial" w:hAnsi="Arial" w:cs="Arial"/>
          <w:b/>
          <w:bCs/>
          <w:color w:val="222222"/>
          <w:sz w:val="20"/>
          <w:szCs w:val="20"/>
          <w:shd w:val="clear" w:color="auto" w:fill="FFFFFF"/>
        </w:rPr>
        <w:t>main differences between stack and queue</w:t>
      </w:r>
      <w:r>
        <w:rPr>
          <w:rFonts w:ascii="Arial" w:hAnsi="Arial" w:cs="Arial"/>
          <w:color w:val="222222"/>
          <w:sz w:val="20"/>
          <w:szCs w:val="20"/>
          <w:shd w:val="clear" w:color="auto" w:fill="FFFFFF"/>
        </w:rPr>
        <w:t> are that </w:t>
      </w:r>
      <w:r>
        <w:rPr>
          <w:rFonts w:ascii="Arial" w:hAnsi="Arial" w:cs="Arial"/>
          <w:b/>
          <w:bCs/>
          <w:color w:val="222222"/>
          <w:sz w:val="20"/>
          <w:szCs w:val="20"/>
          <w:shd w:val="clear" w:color="auto" w:fill="FFFFFF"/>
        </w:rPr>
        <w:t>stack</w:t>
      </w:r>
      <w:r>
        <w:rPr>
          <w:rFonts w:ascii="Arial" w:hAnsi="Arial" w:cs="Arial"/>
          <w:color w:val="222222"/>
          <w:sz w:val="20"/>
          <w:szCs w:val="20"/>
          <w:shd w:val="clear" w:color="auto" w:fill="FFFFFF"/>
        </w:rPr>
        <w:t> uses LIFO (last in first out) method to access and add data elements whereas </w:t>
      </w:r>
      <w:r>
        <w:rPr>
          <w:rFonts w:ascii="Arial" w:hAnsi="Arial" w:cs="Arial"/>
          <w:b/>
          <w:bCs/>
          <w:color w:val="222222"/>
          <w:sz w:val="20"/>
          <w:szCs w:val="20"/>
          <w:shd w:val="clear" w:color="auto" w:fill="FFFFFF"/>
        </w:rPr>
        <w:t>Queue</w:t>
      </w:r>
      <w:r>
        <w:rPr>
          <w:rFonts w:ascii="Arial" w:hAnsi="Arial" w:cs="Arial"/>
          <w:color w:val="222222"/>
          <w:sz w:val="20"/>
          <w:szCs w:val="20"/>
          <w:shd w:val="clear" w:color="auto" w:fill="FFFFFF"/>
        </w:rPr>
        <w:t> uses FIFO (First in first out) method to access and add data elements</w:t>
      </w:r>
    </w:p>
    <w:p w:rsidR="00B140AA" w:rsidRDefault="00B140AA" w:rsidP="00F94A2D">
      <w:pPr>
        <w:shd w:val="clear" w:color="auto" w:fill="FFFFFF"/>
        <w:spacing w:after="0" w:line="240" w:lineRule="auto"/>
        <w:rPr>
          <w:rFonts w:ascii="Arial" w:hAnsi="Arial" w:cs="Arial"/>
          <w:color w:val="222222"/>
          <w:sz w:val="20"/>
          <w:szCs w:val="20"/>
          <w:shd w:val="clear" w:color="auto" w:fill="FFFFFF"/>
        </w:rPr>
      </w:pPr>
    </w:p>
    <w:p w:rsidR="00B140AA" w:rsidRDefault="00B140AA" w:rsidP="00F94A2D">
      <w:pPr>
        <w:shd w:val="clear" w:color="auto" w:fill="FFFFFF"/>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-&gt;A </w:t>
      </w:r>
      <w:r>
        <w:rPr>
          <w:rFonts w:ascii="Arial" w:hAnsi="Arial" w:cs="Arial"/>
          <w:b/>
          <w:bCs/>
          <w:color w:val="222222"/>
          <w:sz w:val="20"/>
          <w:szCs w:val="20"/>
          <w:shd w:val="clear" w:color="auto" w:fill="FFFFFF"/>
        </w:rPr>
        <w:t>watchdog timer</w:t>
      </w:r>
      <w:r>
        <w:rPr>
          <w:rFonts w:ascii="Arial" w:hAnsi="Arial" w:cs="Arial"/>
          <w:color w:val="222222"/>
          <w:sz w:val="20"/>
          <w:szCs w:val="20"/>
          <w:shd w:val="clear" w:color="auto" w:fill="FFFFFF"/>
        </w:rPr>
        <w:t> (WDT) is a hardware </w:t>
      </w:r>
      <w:r>
        <w:rPr>
          <w:rFonts w:ascii="Arial" w:hAnsi="Arial" w:cs="Arial"/>
          <w:b/>
          <w:bCs/>
          <w:color w:val="222222"/>
          <w:sz w:val="20"/>
          <w:szCs w:val="20"/>
          <w:shd w:val="clear" w:color="auto" w:fill="FFFFFF"/>
        </w:rPr>
        <w:t>timer</w:t>
      </w:r>
      <w:r>
        <w:rPr>
          <w:rFonts w:ascii="Arial" w:hAnsi="Arial" w:cs="Arial"/>
          <w:color w:val="222222"/>
          <w:sz w:val="20"/>
          <w:szCs w:val="20"/>
          <w:shd w:val="clear" w:color="auto" w:fill="FFFFFF"/>
        </w:rPr>
        <w:t> that automatically generates a system reset if the main program neglects to periodically service it. It is often used to automatically reset an embedded device that hangs because of a software or hardware fault.</w:t>
      </w:r>
    </w:p>
    <w:p w:rsidR="00B140AA" w:rsidRDefault="00B140AA" w:rsidP="00F94A2D">
      <w:pPr>
        <w:shd w:val="clear" w:color="auto" w:fill="FFFFFF"/>
        <w:spacing w:after="0" w:line="240" w:lineRule="auto"/>
        <w:rPr>
          <w:rFonts w:ascii="Arial" w:hAnsi="Arial" w:cs="Arial"/>
          <w:color w:val="222222"/>
          <w:sz w:val="20"/>
          <w:szCs w:val="20"/>
          <w:shd w:val="clear" w:color="auto" w:fill="FFFFFF"/>
        </w:rPr>
      </w:pPr>
    </w:p>
    <w:p w:rsidR="00B140AA" w:rsidRPr="00F94A2D" w:rsidRDefault="00B140AA" w:rsidP="00F94A2D">
      <w:pPr>
        <w:shd w:val="clear" w:color="auto" w:fill="FFFFFF"/>
        <w:spacing w:after="0" w:line="240" w:lineRule="auto"/>
        <w:rPr>
          <w:rFonts w:ascii="Arial" w:eastAsia="Times New Roman" w:hAnsi="Arial" w:cs="Arial"/>
          <w:color w:val="222222"/>
          <w:sz w:val="24"/>
          <w:szCs w:val="24"/>
        </w:rPr>
      </w:pPr>
      <w:r>
        <w:rPr>
          <w:rFonts w:ascii="Arial" w:hAnsi="Arial" w:cs="Arial"/>
          <w:color w:val="222222"/>
          <w:sz w:val="20"/>
          <w:szCs w:val="20"/>
          <w:shd w:val="clear" w:color="auto" w:fill="FFFFFF"/>
        </w:rPr>
        <w:t xml:space="preserve">-&gt;&gt; </w:t>
      </w:r>
      <w:r>
        <w:rPr>
          <w:rFonts w:ascii="Arial" w:hAnsi="Arial" w:cs="Arial"/>
          <w:b/>
          <w:bCs/>
          <w:color w:val="222222"/>
          <w:sz w:val="20"/>
          <w:szCs w:val="20"/>
          <w:shd w:val="clear" w:color="auto" w:fill="FFFFFF"/>
        </w:rPr>
        <w:t>Static linking</w:t>
      </w:r>
      <w:r>
        <w:rPr>
          <w:rFonts w:ascii="Arial" w:hAnsi="Arial" w:cs="Arial"/>
          <w:color w:val="222222"/>
          <w:sz w:val="20"/>
          <w:szCs w:val="20"/>
          <w:shd w:val="clear" w:color="auto" w:fill="FFFFFF"/>
        </w:rPr>
        <w:t> is performed by programs called linkers as the last step in compiling a program. Linkers are also called </w:t>
      </w:r>
      <w:r>
        <w:rPr>
          <w:rFonts w:ascii="Arial" w:hAnsi="Arial" w:cs="Arial"/>
          <w:b/>
          <w:bCs/>
          <w:color w:val="222222"/>
          <w:sz w:val="20"/>
          <w:szCs w:val="20"/>
          <w:shd w:val="clear" w:color="auto" w:fill="FFFFFF"/>
        </w:rPr>
        <w:t>link</w:t>
      </w:r>
      <w:r>
        <w:rPr>
          <w:rFonts w:ascii="Arial" w:hAnsi="Arial" w:cs="Arial"/>
          <w:color w:val="222222"/>
          <w:sz w:val="20"/>
          <w:szCs w:val="20"/>
          <w:shd w:val="clear" w:color="auto" w:fill="FFFFFF"/>
        </w:rPr>
        <w:t> editors. </w:t>
      </w:r>
      <w:r>
        <w:rPr>
          <w:rFonts w:ascii="Arial" w:hAnsi="Arial" w:cs="Arial"/>
          <w:b/>
          <w:bCs/>
          <w:color w:val="222222"/>
          <w:sz w:val="20"/>
          <w:szCs w:val="20"/>
          <w:shd w:val="clear" w:color="auto" w:fill="FFFFFF"/>
        </w:rPr>
        <w:t>Dynamic linking</w:t>
      </w:r>
      <w:r>
        <w:rPr>
          <w:rFonts w:ascii="Arial" w:hAnsi="Arial" w:cs="Arial"/>
          <w:color w:val="222222"/>
          <w:sz w:val="20"/>
          <w:szCs w:val="20"/>
          <w:shd w:val="clear" w:color="auto" w:fill="FFFFFF"/>
        </w:rPr>
        <w:t> is performed at run time by the operating system. </w:t>
      </w:r>
      <w:r>
        <w:rPr>
          <w:rFonts w:ascii="Arial" w:hAnsi="Arial" w:cs="Arial"/>
          <w:b/>
          <w:bCs/>
          <w:color w:val="222222"/>
          <w:sz w:val="20"/>
          <w:szCs w:val="20"/>
          <w:shd w:val="clear" w:color="auto" w:fill="FFFFFF"/>
        </w:rPr>
        <w:t>Statically</w:t>
      </w:r>
      <w:r>
        <w:rPr>
          <w:rFonts w:ascii="Arial" w:hAnsi="Arial" w:cs="Arial"/>
          <w:color w:val="222222"/>
          <w:sz w:val="20"/>
          <w:szCs w:val="20"/>
          <w:shd w:val="clear" w:color="auto" w:fill="FFFFFF"/>
        </w:rPr>
        <w:t> linked files are significantly larger in size because external programs are built into the executable files.</w:t>
      </w:r>
    </w:p>
    <w:p w:rsidR="00F94A2D" w:rsidRPr="00F94A2D" w:rsidRDefault="00F94A2D" w:rsidP="00F94A2D">
      <w:pPr>
        <w:shd w:val="clear" w:color="auto" w:fill="FFFFFF"/>
        <w:spacing w:after="0" w:line="240" w:lineRule="auto"/>
        <w:rPr>
          <w:rFonts w:ascii="Arial" w:eastAsia="Times New Roman" w:hAnsi="Arial" w:cs="Arial"/>
          <w:color w:val="222222"/>
          <w:sz w:val="24"/>
          <w:szCs w:val="24"/>
        </w:rPr>
      </w:pPr>
    </w:p>
    <w:p w:rsidR="00F94A2D" w:rsidRPr="00F7040D" w:rsidRDefault="00F94A2D" w:rsidP="00F7040D">
      <w:pPr>
        <w:rPr>
          <w:b/>
          <w:color w:val="1F497D" w:themeColor="text2"/>
        </w:rPr>
      </w:pPr>
    </w:p>
    <w:sectPr w:rsidR="00F94A2D" w:rsidRPr="00F7040D" w:rsidSect="00B500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8C9" w:rsidRDefault="00D158C9" w:rsidP="004471ED">
      <w:pPr>
        <w:spacing w:after="0" w:line="240" w:lineRule="auto"/>
      </w:pPr>
      <w:r>
        <w:separator/>
      </w:r>
    </w:p>
  </w:endnote>
  <w:endnote w:type="continuationSeparator" w:id="1">
    <w:p w:rsidR="00D158C9" w:rsidRDefault="00D158C9" w:rsidP="00447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8C9" w:rsidRDefault="00D158C9" w:rsidP="004471ED">
      <w:pPr>
        <w:spacing w:after="0" w:line="240" w:lineRule="auto"/>
      </w:pPr>
      <w:r>
        <w:separator/>
      </w:r>
    </w:p>
  </w:footnote>
  <w:footnote w:type="continuationSeparator" w:id="1">
    <w:p w:rsidR="00D158C9" w:rsidRDefault="00D158C9" w:rsidP="004471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4E57"/>
    <w:multiLevelType w:val="multilevel"/>
    <w:tmpl w:val="038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7040D"/>
    <w:rsid w:val="000B3D1C"/>
    <w:rsid w:val="001132F8"/>
    <w:rsid w:val="00314BE2"/>
    <w:rsid w:val="003843A3"/>
    <w:rsid w:val="004471ED"/>
    <w:rsid w:val="004F4DC1"/>
    <w:rsid w:val="00565C91"/>
    <w:rsid w:val="00731A5E"/>
    <w:rsid w:val="007738C4"/>
    <w:rsid w:val="007A10CD"/>
    <w:rsid w:val="007F78FA"/>
    <w:rsid w:val="00821BDC"/>
    <w:rsid w:val="00853B61"/>
    <w:rsid w:val="00872B8A"/>
    <w:rsid w:val="00890668"/>
    <w:rsid w:val="008F0072"/>
    <w:rsid w:val="009A515F"/>
    <w:rsid w:val="00A0717B"/>
    <w:rsid w:val="00A965B6"/>
    <w:rsid w:val="00AA5929"/>
    <w:rsid w:val="00AE57D5"/>
    <w:rsid w:val="00B140AA"/>
    <w:rsid w:val="00B473D9"/>
    <w:rsid w:val="00B50079"/>
    <w:rsid w:val="00C45EE3"/>
    <w:rsid w:val="00D158C9"/>
    <w:rsid w:val="00D912A7"/>
    <w:rsid w:val="00DB6AF4"/>
    <w:rsid w:val="00E72B13"/>
    <w:rsid w:val="00F45266"/>
    <w:rsid w:val="00F7040D"/>
    <w:rsid w:val="00F94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0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4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40D"/>
    <w:rPr>
      <w:rFonts w:ascii="Courier New" w:eastAsia="Times New Roman" w:hAnsi="Courier New" w:cs="Courier New"/>
      <w:sz w:val="20"/>
      <w:szCs w:val="20"/>
    </w:rPr>
  </w:style>
  <w:style w:type="character" w:customStyle="1" w:styleId="e24kjd">
    <w:name w:val="e24kjd"/>
    <w:basedOn w:val="DefaultParagraphFont"/>
    <w:rsid w:val="00F7040D"/>
  </w:style>
  <w:style w:type="paragraph" w:styleId="BalloonText">
    <w:name w:val="Balloon Text"/>
    <w:basedOn w:val="Normal"/>
    <w:link w:val="BalloonTextChar"/>
    <w:uiPriority w:val="99"/>
    <w:semiHidden/>
    <w:unhideWhenUsed/>
    <w:rsid w:val="009A5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5F"/>
    <w:rPr>
      <w:rFonts w:ascii="Tahoma" w:hAnsi="Tahoma" w:cs="Tahoma"/>
      <w:sz w:val="16"/>
      <w:szCs w:val="16"/>
    </w:rPr>
  </w:style>
  <w:style w:type="character" w:styleId="Strong">
    <w:name w:val="Strong"/>
    <w:basedOn w:val="DefaultParagraphFont"/>
    <w:uiPriority w:val="22"/>
    <w:qFormat/>
    <w:rsid w:val="00F45266"/>
    <w:rPr>
      <w:b/>
      <w:bCs/>
    </w:rPr>
  </w:style>
  <w:style w:type="paragraph" w:styleId="Header">
    <w:name w:val="header"/>
    <w:basedOn w:val="Normal"/>
    <w:link w:val="HeaderChar"/>
    <w:uiPriority w:val="99"/>
    <w:semiHidden/>
    <w:unhideWhenUsed/>
    <w:rsid w:val="004471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1ED"/>
  </w:style>
  <w:style w:type="paragraph" w:styleId="Footer">
    <w:name w:val="footer"/>
    <w:basedOn w:val="Normal"/>
    <w:link w:val="FooterChar"/>
    <w:uiPriority w:val="99"/>
    <w:semiHidden/>
    <w:unhideWhenUsed/>
    <w:rsid w:val="004471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1ED"/>
  </w:style>
</w:styles>
</file>

<file path=word/webSettings.xml><?xml version="1.0" encoding="utf-8"?>
<w:webSettings xmlns:r="http://schemas.openxmlformats.org/officeDocument/2006/relationships" xmlns:w="http://schemas.openxmlformats.org/wordprocessingml/2006/main">
  <w:divs>
    <w:div w:id="156531726">
      <w:bodyDiv w:val="1"/>
      <w:marLeft w:val="0"/>
      <w:marRight w:val="0"/>
      <w:marTop w:val="0"/>
      <w:marBottom w:val="0"/>
      <w:divBdr>
        <w:top w:val="none" w:sz="0" w:space="0" w:color="auto"/>
        <w:left w:val="none" w:sz="0" w:space="0" w:color="auto"/>
        <w:bottom w:val="none" w:sz="0" w:space="0" w:color="auto"/>
        <w:right w:val="none" w:sz="0" w:space="0" w:color="auto"/>
      </w:divBdr>
    </w:div>
    <w:div w:id="166478193">
      <w:bodyDiv w:val="1"/>
      <w:marLeft w:val="0"/>
      <w:marRight w:val="0"/>
      <w:marTop w:val="0"/>
      <w:marBottom w:val="0"/>
      <w:divBdr>
        <w:top w:val="none" w:sz="0" w:space="0" w:color="auto"/>
        <w:left w:val="none" w:sz="0" w:space="0" w:color="auto"/>
        <w:bottom w:val="none" w:sz="0" w:space="0" w:color="auto"/>
        <w:right w:val="none" w:sz="0" w:space="0" w:color="auto"/>
      </w:divBdr>
    </w:div>
    <w:div w:id="166680706">
      <w:bodyDiv w:val="1"/>
      <w:marLeft w:val="0"/>
      <w:marRight w:val="0"/>
      <w:marTop w:val="0"/>
      <w:marBottom w:val="0"/>
      <w:divBdr>
        <w:top w:val="none" w:sz="0" w:space="0" w:color="auto"/>
        <w:left w:val="none" w:sz="0" w:space="0" w:color="auto"/>
        <w:bottom w:val="none" w:sz="0" w:space="0" w:color="auto"/>
        <w:right w:val="none" w:sz="0" w:space="0" w:color="auto"/>
      </w:divBdr>
      <w:divsChild>
        <w:div w:id="1068922534">
          <w:marLeft w:val="0"/>
          <w:marRight w:val="0"/>
          <w:marTop w:val="0"/>
          <w:marBottom w:val="0"/>
          <w:divBdr>
            <w:top w:val="single" w:sz="4" w:space="6" w:color="E5E5E5"/>
            <w:left w:val="none" w:sz="0" w:space="0" w:color="auto"/>
            <w:bottom w:val="none" w:sz="0" w:space="0" w:color="auto"/>
            <w:right w:val="none" w:sz="0" w:space="0" w:color="auto"/>
          </w:divBdr>
        </w:div>
        <w:div w:id="1860243144">
          <w:marLeft w:val="0"/>
          <w:marRight w:val="0"/>
          <w:marTop w:val="0"/>
          <w:marBottom w:val="0"/>
          <w:divBdr>
            <w:top w:val="none" w:sz="0" w:space="0" w:color="auto"/>
            <w:left w:val="none" w:sz="0" w:space="0" w:color="auto"/>
            <w:bottom w:val="none" w:sz="0" w:space="0" w:color="auto"/>
            <w:right w:val="none" w:sz="0" w:space="0" w:color="auto"/>
          </w:divBdr>
          <w:divsChild>
            <w:div w:id="1861044679">
              <w:marLeft w:val="0"/>
              <w:marRight w:val="0"/>
              <w:marTop w:val="0"/>
              <w:marBottom w:val="0"/>
              <w:divBdr>
                <w:top w:val="none" w:sz="0" w:space="0" w:color="auto"/>
                <w:left w:val="none" w:sz="0" w:space="0" w:color="auto"/>
                <w:bottom w:val="none" w:sz="0" w:space="0" w:color="auto"/>
                <w:right w:val="none" w:sz="0" w:space="0" w:color="auto"/>
              </w:divBdr>
              <w:divsChild>
                <w:div w:id="44304120">
                  <w:marLeft w:val="0"/>
                  <w:marRight w:val="0"/>
                  <w:marTop w:val="0"/>
                  <w:marBottom w:val="0"/>
                  <w:divBdr>
                    <w:top w:val="none" w:sz="0" w:space="0" w:color="auto"/>
                    <w:left w:val="none" w:sz="0" w:space="0" w:color="auto"/>
                    <w:bottom w:val="none" w:sz="0" w:space="0" w:color="auto"/>
                    <w:right w:val="none" w:sz="0" w:space="0" w:color="auto"/>
                  </w:divBdr>
                  <w:divsChild>
                    <w:div w:id="20158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3513">
      <w:bodyDiv w:val="1"/>
      <w:marLeft w:val="0"/>
      <w:marRight w:val="0"/>
      <w:marTop w:val="0"/>
      <w:marBottom w:val="0"/>
      <w:divBdr>
        <w:top w:val="none" w:sz="0" w:space="0" w:color="auto"/>
        <w:left w:val="none" w:sz="0" w:space="0" w:color="auto"/>
        <w:bottom w:val="none" w:sz="0" w:space="0" w:color="auto"/>
        <w:right w:val="none" w:sz="0" w:space="0" w:color="auto"/>
      </w:divBdr>
      <w:divsChild>
        <w:div w:id="227612951">
          <w:marLeft w:val="0"/>
          <w:marRight w:val="0"/>
          <w:marTop w:val="0"/>
          <w:marBottom w:val="0"/>
          <w:divBdr>
            <w:top w:val="single" w:sz="4" w:space="6" w:color="E5E5E5"/>
            <w:left w:val="none" w:sz="0" w:space="0" w:color="auto"/>
            <w:bottom w:val="none" w:sz="0" w:space="0" w:color="auto"/>
            <w:right w:val="none" w:sz="0" w:space="0" w:color="auto"/>
          </w:divBdr>
        </w:div>
        <w:div w:id="1379427579">
          <w:marLeft w:val="0"/>
          <w:marRight w:val="0"/>
          <w:marTop w:val="0"/>
          <w:marBottom w:val="0"/>
          <w:divBdr>
            <w:top w:val="none" w:sz="0" w:space="0" w:color="auto"/>
            <w:left w:val="none" w:sz="0" w:space="0" w:color="auto"/>
            <w:bottom w:val="none" w:sz="0" w:space="0" w:color="auto"/>
            <w:right w:val="none" w:sz="0" w:space="0" w:color="auto"/>
          </w:divBdr>
          <w:divsChild>
            <w:div w:id="222717020">
              <w:marLeft w:val="0"/>
              <w:marRight w:val="0"/>
              <w:marTop w:val="0"/>
              <w:marBottom w:val="0"/>
              <w:divBdr>
                <w:top w:val="none" w:sz="0" w:space="0" w:color="auto"/>
                <w:left w:val="none" w:sz="0" w:space="0" w:color="auto"/>
                <w:bottom w:val="none" w:sz="0" w:space="0" w:color="auto"/>
                <w:right w:val="none" w:sz="0" w:space="0" w:color="auto"/>
              </w:divBdr>
              <w:divsChild>
                <w:div w:id="518199805">
                  <w:marLeft w:val="0"/>
                  <w:marRight w:val="0"/>
                  <w:marTop w:val="0"/>
                  <w:marBottom w:val="0"/>
                  <w:divBdr>
                    <w:top w:val="none" w:sz="0" w:space="0" w:color="auto"/>
                    <w:left w:val="none" w:sz="0" w:space="0" w:color="auto"/>
                    <w:bottom w:val="none" w:sz="0" w:space="0" w:color="auto"/>
                    <w:right w:val="none" w:sz="0" w:space="0" w:color="auto"/>
                  </w:divBdr>
                  <w:divsChild>
                    <w:div w:id="2584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30087">
      <w:bodyDiv w:val="1"/>
      <w:marLeft w:val="0"/>
      <w:marRight w:val="0"/>
      <w:marTop w:val="0"/>
      <w:marBottom w:val="0"/>
      <w:divBdr>
        <w:top w:val="none" w:sz="0" w:space="0" w:color="auto"/>
        <w:left w:val="none" w:sz="0" w:space="0" w:color="auto"/>
        <w:bottom w:val="none" w:sz="0" w:space="0" w:color="auto"/>
        <w:right w:val="none" w:sz="0" w:space="0" w:color="auto"/>
      </w:divBdr>
      <w:divsChild>
        <w:div w:id="1028718707">
          <w:marLeft w:val="0"/>
          <w:marRight w:val="0"/>
          <w:marTop w:val="0"/>
          <w:marBottom w:val="0"/>
          <w:divBdr>
            <w:top w:val="single" w:sz="4" w:space="6" w:color="E5E5E5"/>
            <w:left w:val="none" w:sz="0" w:space="0" w:color="auto"/>
            <w:bottom w:val="none" w:sz="0" w:space="0" w:color="auto"/>
            <w:right w:val="none" w:sz="0" w:space="0" w:color="auto"/>
          </w:divBdr>
        </w:div>
        <w:div w:id="1413818805">
          <w:marLeft w:val="0"/>
          <w:marRight w:val="0"/>
          <w:marTop w:val="0"/>
          <w:marBottom w:val="0"/>
          <w:divBdr>
            <w:top w:val="none" w:sz="0" w:space="0" w:color="auto"/>
            <w:left w:val="none" w:sz="0" w:space="0" w:color="auto"/>
            <w:bottom w:val="none" w:sz="0" w:space="0" w:color="auto"/>
            <w:right w:val="none" w:sz="0" w:space="0" w:color="auto"/>
          </w:divBdr>
          <w:divsChild>
            <w:div w:id="1323511053">
              <w:marLeft w:val="0"/>
              <w:marRight w:val="0"/>
              <w:marTop w:val="0"/>
              <w:marBottom w:val="0"/>
              <w:divBdr>
                <w:top w:val="none" w:sz="0" w:space="0" w:color="auto"/>
                <w:left w:val="none" w:sz="0" w:space="0" w:color="auto"/>
                <w:bottom w:val="none" w:sz="0" w:space="0" w:color="auto"/>
                <w:right w:val="none" w:sz="0" w:space="0" w:color="auto"/>
              </w:divBdr>
              <w:divsChild>
                <w:div w:id="61758265">
                  <w:marLeft w:val="0"/>
                  <w:marRight w:val="0"/>
                  <w:marTop w:val="0"/>
                  <w:marBottom w:val="0"/>
                  <w:divBdr>
                    <w:top w:val="none" w:sz="0" w:space="0" w:color="auto"/>
                    <w:left w:val="none" w:sz="0" w:space="0" w:color="auto"/>
                    <w:bottom w:val="none" w:sz="0" w:space="0" w:color="auto"/>
                    <w:right w:val="none" w:sz="0" w:space="0" w:color="auto"/>
                  </w:divBdr>
                  <w:divsChild>
                    <w:div w:id="11898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33176">
      <w:bodyDiv w:val="1"/>
      <w:marLeft w:val="0"/>
      <w:marRight w:val="0"/>
      <w:marTop w:val="0"/>
      <w:marBottom w:val="0"/>
      <w:divBdr>
        <w:top w:val="none" w:sz="0" w:space="0" w:color="auto"/>
        <w:left w:val="none" w:sz="0" w:space="0" w:color="auto"/>
        <w:bottom w:val="none" w:sz="0" w:space="0" w:color="auto"/>
        <w:right w:val="none" w:sz="0" w:space="0" w:color="auto"/>
      </w:divBdr>
    </w:div>
    <w:div w:id="663555775">
      <w:bodyDiv w:val="1"/>
      <w:marLeft w:val="0"/>
      <w:marRight w:val="0"/>
      <w:marTop w:val="0"/>
      <w:marBottom w:val="0"/>
      <w:divBdr>
        <w:top w:val="none" w:sz="0" w:space="0" w:color="auto"/>
        <w:left w:val="none" w:sz="0" w:space="0" w:color="auto"/>
        <w:bottom w:val="none" w:sz="0" w:space="0" w:color="auto"/>
        <w:right w:val="none" w:sz="0" w:space="0" w:color="auto"/>
      </w:divBdr>
    </w:div>
    <w:div w:id="1008169630">
      <w:bodyDiv w:val="1"/>
      <w:marLeft w:val="0"/>
      <w:marRight w:val="0"/>
      <w:marTop w:val="0"/>
      <w:marBottom w:val="0"/>
      <w:divBdr>
        <w:top w:val="none" w:sz="0" w:space="0" w:color="auto"/>
        <w:left w:val="none" w:sz="0" w:space="0" w:color="auto"/>
        <w:bottom w:val="none" w:sz="0" w:space="0" w:color="auto"/>
        <w:right w:val="none" w:sz="0" w:space="0" w:color="auto"/>
      </w:divBdr>
      <w:divsChild>
        <w:div w:id="1134056085">
          <w:marLeft w:val="0"/>
          <w:marRight w:val="0"/>
          <w:marTop w:val="250"/>
          <w:marBottom w:val="250"/>
          <w:divBdr>
            <w:top w:val="none" w:sz="0" w:space="0" w:color="auto"/>
            <w:left w:val="none" w:sz="0" w:space="0" w:color="auto"/>
            <w:bottom w:val="none" w:sz="0" w:space="0" w:color="auto"/>
            <w:right w:val="none" w:sz="0" w:space="0" w:color="auto"/>
          </w:divBdr>
        </w:div>
      </w:divsChild>
    </w:div>
    <w:div w:id="1035231946">
      <w:bodyDiv w:val="1"/>
      <w:marLeft w:val="0"/>
      <w:marRight w:val="0"/>
      <w:marTop w:val="0"/>
      <w:marBottom w:val="0"/>
      <w:divBdr>
        <w:top w:val="none" w:sz="0" w:space="0" w:color="auto"/>
        <w:left w:val="none" w:sz="0" w:space="0" w:color="auto"/>
        <w:bottom w:val="none" w:sz="0" w:space="0" w:color="auto"/>
        <w:right w:val="none" w:sz="0" w:space="0" w:color="auto"/>
      </w:divBdr>
      <w:divsChild>
        <w:div w:id="1940408841">
          <w:marLeft w:val="0"/>
          <w:marRight w:val="0"/>
          <w:marTop w:val="0"/>
          <w:marBottom w:val="0"/>
          <w:divBdr>
            <w:top w:val="single" w:sz="4" w:space="6" w:color="E5E5E5"/>
            <w:left w:val="none" w:sz="0" w:space="0" w:color="auto"/>
            <w:bottom w:val="none" w:sz="0" w:space="0" w:color="auto"/>
            <w:right w:val="none" w:sz="0" w:space="0" w:color="auto"/>
          </w:divBdr>
        </w:div>
        <w:div w:id="514342701">
          <w:marLeft w:val="0"/>
          <w:marRight w:val="0"/>
          <w:marTop w:val="0"/>
          <w:marBottom w:val="0"/>
          <w:divBdr>
            <w:top w:val="none" w:sz="0" w:space="0" w:color="auto"/>
            <w:left w:val="none" w:sz="0" w:space="0" w:color="auto"/>
            <w:bottom w:val="none" w:sz="0" w:space="0" w:color="auto"/>
            <w:right w:val="none" w:sz="0" w:space="0" w:color="auto"/>
          </w:divBdr>
          <w:divsChild>
            <w:div w:id="68309806">
              <w:marLeft w:val="0"/>
              <w:marRight w:val="0"/>
              <w:marTop w:val="0"/>
              <w:marBottom w:val="0"/>
              <w:divBdr>
                <w:top w:val="none" w:sz="0" w:space="0" w:color="auto"/>
                <w:left w:val="none" w:sz="0" w:space="0" w:color="auto"/>
                <w:bottom w:val="none" w:sz="0" w:space="0" w:color="auto"/>
                <w:right w:val="none" w:sz="0" w:space="0" w:color="auto"/>
              </w:divBdr>
              <w:divsChild>
                <w:div w:id="1447122076">
                  <w:marLeft w:val="0"/>
                  <w:marRight w:val="0"/>
                  <w:marTop w:val="0"/>
                  <w:marBottom w:val="0"/>
                  <w:divBdr>
                    <w:top w:val="none" w:sz="0" w:space="0" w:color="auto"/>
                    <w:left w:val="none" w:sz="0" w:space="0" w:color="auto"/>
                    <w:bottom w:val="none" w:sz="0" w:space="0" w:color="auto"/>
                    <w:right w:val="none" w:sz="0" w:space="0" w:color="auto"/>
                  </w:divBdr>
                  <w:divsChild>
                    <w:div w:id="16331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9840">
      <w:bodyDiv w:val="1"/>
      <w:marLeft w:val="0"/>
      <w:marRight w:val="0"/>
      <w:marTop w:val="0"/>
      <w:marBottom w:val="0"/>
      <w:divBdr>
        <w:top w:val="none" w:sz="0" w:space="0" w:color="auto"/>
        <w:left w:val="none" w:sz="0" w:space="0" w:color="auto"/>
        <w:bottom w:val="none" w:sz="0" w:space="0" w:color="auto"/>
        <w:right w:val="none" w:sz="0" w:space="0" w:color="auto"/>
      </w:divBdr>
      <w:divsChild>
        <w:div w:id="1523325684">
          <w:marLeft w:val="0"/>
          <w:marRight w:val="0"/>
          <w:marTop w:val="0"/>
          <w:marBottom w:val="188"/>
          <w:divBdr>
            <w:top w:val="none" w:sz="0" w:space="0" w:color="auto"/>
            <w:left w:val="none" w:sz="0" w:space="0" w:color="auto"/>
            <w:bottom w:val="none" w:sz="0" w:space="0" w:color="auto"/>
            <w:right w:val="none" w:sz="0" w:space="0" w:color="auto"/>
          </w:divBdr>
        </w:div>
      </w:divsChild>
    </w:div>
    <w:div w:id="1099259644">
      <w:bodyDiv w:val="1"/>
      <w:marLeft w:val="0"/>
      <w:marRight w:val="0"/>
      <w:marTop w:val="0"/>
      <w:marBottom w:val="0"/>
      <w:divBdr>
        <w:top w:val="none" w:sz="0" w:space="0" w:color="auto"/>
        <w:left w:val="none" w:sz="0" w:space="0" w:color="auto"/>
        <w:bottom w:val="none" w:sz="0" w:space="0" w:color="auto"/>
        <w:right w:val="none" w:sz="0" w:space="0" w:color="auto"/>
      </w:divBdr>
    </w:div>
    <w:div w:id="1206140097">
      <w:bodyDiv w:val="1"/>
      <w:marLeft w:val="0"/>
      <w:marRight w:val="0"/>
      <w:marTop w:val="0"/>
      <w:marBottom w:val="0"/>
      <w:divBdr>
        <w:top w:val="none" w:sz="0" w:space="0" w:color="auto"/>
        <w:left w:val="none" w:sz="0" w:space="0" w:color="auto"/>
        <w:bottom w:val="none" w:sz="0" w:space="0" w:color="auto"/>
        <w:right w:val="none" w:sz="0" w:space="0" w:color="auto"/>
      </w:divBdr>
    </w:div>
    <w:div w:id="1444494244">
      <w:bodyDiv w:val="1"/>
      <w:marLeft w:val="0"/>
      <w:marRight w:val="0"/>
      <w:marTop w:val="0"/>
      <w:marBottom w:val="0"/>
      <w:divBdr>
        <w:top w:val="none" w:sz="0" w:space="0" w:color="auto"/>
        <w:left w:val="none" w:sz="0" w:space="0" w:color="auto"/>
        <w:bottom w:val="none" w:sz="0" w:space="0" w:color="auto"/>
        <w:right w:val="none" w:sz="0" w:space="0" w:color="auto"/>
      </w:divBdr>
      <w:divsChild>
        <w:div w:id="1948349764">
          <w:marLeft w:val="0"/>
          <w:marRight w:val="0"/>
          <w:marTop w:val="0"/>
          <w:marBottom w:val="0"/>
          <w:divBdr>
            <w:top w:val="single" w:sz="4" w:space="6" w:color="E5E5E5"/>
            <w:left w:val="none" w:sz="0" w:space="0" w:color="auto"/>
            <w:bottom w:val="none" w:sz="0" w:space="0" w:color="auto"/>
            <w:right w:val="none" w:sz="0" w:space="0" w:color="auto"/>
          </w:divBdr>
        </w:div>
        <w:div w:id="177545234">
          <w:marLeft w:val="0"/>
          <w:marRight w:val="0"/>
          <w:marTop w:val="0"/>
          <w:marBottom w:val="0"/>
          <w:divBdr>
            <w:top w:val="none" w:sz="0" w:space="0" w:color="auto"/>
            <w:left w:val="none" w:sz="0" w:space="0" w:color="auto"/>
            <w:bottom w:val="none" w:sz="0" w:space="0" w:color="auto"/>
            <w:right w:val="none" w:sz="0" w:space="0" w:color="auto"/>
          </w:divBdr>
          <w:divsChild>
            <w:div w:id="944652259">
              <w:marLeft w:val="0"/>
              <w:marRight w:val="0"/>
              <w:marTop w:val="0"/>
              <w:marBottom w:val="0"/>
              <w:divBdr>
                <w:top w:val="none" w:sz="0" w:space="0" w:color="auto"/>
                <w:left w:val="none" w:sz="0" w:space="0" w:color="auto"/>
                <w:bottom w:val="none" w:sz="0" w:space="0" w:color="auto"/>
                <w:right w:val="none" w:sz="0" w:space="0" w:color="auto"/>
              </w:divBdr>
              <w:divsChild>
                <w:div w:id="627273784">
                  <w:marLeft w:val="0"/>
                  <w:marRight w:val="0"/>
                  <w:marTop w:val="0"/>
                  <w:marBottom w:val="0"/>
                  <w:divBdr>
                    <w:top w:val="none" w:sz="0" w:space="0" w:color="auto"/>
                    <w:left w:val="none" w:sz="0" w:space="0" w:color="auto"/>
                    <w:bottom w:val="none" w:sz="0" w:space="0" w:color="auto"/>
                    <w:right w:val="none" w:sz="0" w:space="0" w:color="auto"/>
                  </w:divBdr>
                  <w:divsChild>
                    <w:div w:id="15687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74880">
      <w:bodyDiv w:val="1"/>
      <w:marLeft w:val="0"/>
      <w:marRight w:val="0"/>
      <w:marTop w:val="0"/>
      <w:marBottom w:val="0"/>
      <w:divBdr>
        <w:top w:val="none" w:sz="0" w:space="0" w:color="auto"/>
        <w:left w:val="none" w:sz="0" w:space="0" w:color="auto"/>
        <w:bottom w:val="none" w:sz="0" w:space="0" w:color="auto"/>
        <w:right w:val="none" w:sz="0" w:space="0" w:color="auto"/>
      </w:divBdr>
      <w:divsChild>
        <w:div w:id="1111899698">
          <w:marLeft w:val="0"/>
          <w:marRight w:val="0"/>
          <w:marTop w:val="0"/>
          <w:marBottom w:val="0"/>
          <w:divBdr>
            <w:top w:val="single" w:sz="4" w:space="6" w:color="E5E5E5"/>
            <w:left w:val="none" w:sz="0" w:space="0" w:color="auto"/>
            <w:bottom w:val="none" w:sz="0" w:space="0" w:color="auto"/>
            <w:right w:val="none" w:sz="0" w:space="0" w:color="auto"/>
          </w:divBdr>
        </w:div>
        <w:div w:id="1760447285">
          <w:marLeft w:val="0"/>
          <w:marRight w:val="0"/>
          <w:marTop w:val="0"/>
          <w:marBottom w:val="0"/>
          <w:divBdr>
            <w:top w:val="none" w:sz="0" w:space="0" w:color="auto"/>
            <w:left w:val="none" w:sz="0" w:space="0" w:color="auto"/>
            <w:bottom w:val="none" w:sz="0" w:space="0" w:color="auto"/>
            <w:right w:val="none" w:sz="0" w:space="0" w:color="auto"/>
          </w:divBdr>
          <w:divsChild>
            <w:div w:id="136606180">
              <w:marLeft w:val="0"/>
              <w:marRight w:val="0"/>
              <w:marTop w:val="0"/>
              <w:marBottom w:val="0"/>
              <w:divBdr>
                <w:top w:val="none" w:sz="0" w:space="0" w:color="auto"/>
                <w:left w:val="none" w:sz="0" w:space="0" w:color="auto"/>
                <w:bottom w:val="none" w:sz="0" w:space="0" w:color="auto"/>
                <w:right w:val="none" w:sz="0" w:space="0" w:color="auto"/>
              </w:divBdr>
              <w:divsChild>
                <w:div w:id="943345880">
                  <w:marLeft w:val="0"/>
                  <w:marRight w:val="0"/>
                  <w:marTop w:val="0"/>
                  <w:marBottom w:val="0"/>
                  <w:divBdr>
                    <w:top w:val="none" w:sz="0" w:space="0" w:color="auto"/>
                    <w:left w:val="none" w:sz="0" w:space="0" w:color="auto"/>
                    <w:bottom w:val="none" w:sz="0" w:space="0" w:color="auto"/>
                    <w:right w:val="none" w:sz="0" w:space="0" w:color="auto"/>
                  </w:divBdr>
                  <w:divsChild>
                    <w:div w:id="2607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9576">
      <w:bodyDiv w:val="1"/>
      <w:marLeft w:val="0"/>
      <w:marRight w:val="0"/>
      <w:marTop w:val="0"/>
      <w:marBottom w:val="0"/>
      <w:divBdr>
        <w:top w:val="none" w:sz="0" w:space="0" w:color="auto"/>
        <w:left w:val="none" w:sz="0" w:space="0" w:color="auto"/>
        <w:bottom w:val="none" w:sz="0" w:space="0" w:color="auto"/>
        <w:right w:val="none" w:sz="0" w:space="0" w:color="auto"/>
      </w:divBdr>
      <w:divsChild>
        <w:div w:id="1988048824">
          <w:marLeft w:val="0"/>
          <w:marRight w:val="0"/>
          <w:marTop w:val="0"/>
          <w:marBottom w:val="0"/>
          <w:divBdr>
            <w:top w:val="single" w:sz="4" w:space="6" w:color="E5E5E5"/>
            <w:left w:val="none" w:sz="0" w:space="0" w:color="auto"/>
            <w:bottom w:val="none" w:sz="0" w:space="0" w:color="auto"/>
            <w:right w:val="none" w:sz="0" w:space="0" w:color="auto"/>
          </w:divBdr>
        </w:div>
        <w:div w:id="1621961076">
          <w:marLeft w:val="0"/>
          <w:marRight w:val="0"/>
          <w:marTop w:val="0"/>
          <w:marBottom w:val="0"/>
          <w:divBdr>
            <w:top w:val="none" w:sz="0" w:space="0" w:color="auto"/>
            <w:left w:val="none" w:sz="0" w:space="0" w:color="auto"/>
            <w:bottom w:val="none" w:sz="0" w:space="0" w:color="auto"/>
            <w:right w:val="none" w:sz="0" w:space="0" w:color="auto"/>
          </w:divBdr>
          <w:divsChild>
            <w:div w:id="1990936563">
              <w:marLeft w:val="0"/>
              <w:marRight w:val="0"/>
              <w:marTop w:val="0"/>
              <w:marBottom w:val="0"/>
              <w:divBdr>
                <w:top w:val="none" w:sz="0" w:space="0" w:color="auto"/>
                <w:left w:val="none" w:sz="0" w:space="0" w:color="auto"/>
                <w:bottom w:val="none" w:sz="0" w:space="0" w:color="auto"/>
                <w:right w:val="none" w:sz="0" w:space="0" w:color="auto"/>
              </w:divBdr>
              <w:divsChild>
                <w:div w:id="1020087004">
                  <w:marLeft w:val="0"/>
                  <w:marRight w:val="0"/>
                  <w:marTop w:val="0"/>
                  <w:marBottom w:val="0"/>
                  <w:divBdr>
                    <w:top w:val="none" w:sz="0" w:space="0" w:color="auto"/>
                    <w:left w:val="none" w:sz="0" w:space="0" w:color="auto"/>
                    <w:bottom w:val="none" w:sz="0" w:space="0" w:color="auto"/>
                    <w:right w:val="none" w:sz="0" w:space="0" w:color="auto"/>
                  </w:divBdr>
                  <w:divsChild>
                    <w:div w:id="7555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73258">
      <w:bodyDiv w:val="1"/>
      <w:marLeft w:val="0"/>
      <w:marRight w:val="0"/>
      <w:marTop w:val="0"/>
      <w:marBottom w:val="0"/>
      <w:divBdr>
        <w:top w:val="none" w:sz="0" w:space="0" w:color="auto"/>
        <w:left w:val="none" w:sz="0" w:space="0" w:color="auto"/>
        <w:bottom w:val="none" w:sz="0" w:space="0" w:color="auto"/>
        <w:right w:val="none" w:sz="0" w:space="0" w:color="auto"/>
      </w:divBdr>
      <w:divsChild>
        <w:div w:id="1254359349">
          <w:marLeft w:val="0"/>
          <w:marRight w:val="0"/>
          <w:marTop w:val="250"/>
          <w:marBottom w:val="250"/>
          <w:divBdr>
            <w:top w:val="none" w:sz="0" w:space="0" w:color="auto"/>
            <w:left w:val="none" w:sz="0" w:space="0" w:color="auto"/>
            <w:bottom w:val="none" w:sz="0" w:space="0" w:color="auto"/>
            <w:right w:val="none" w:sz="0" w:space="0" w:color="auto"/>
          </w:divBdr>
        </w:div>
      </w:divsChild>
    </w:div>
    <w:div w:id="1936358458">
      <w:bodyDiv w:val="1"/>
      <w:marLeft w:val="0"/>
      <w:marRight w:val="0"/>
      <w:marTop w:val="0"/>
      <w:marBottom w:val="0"/>
      <w:divBdr>
        <w:top w:val="none" w:sz="0" w:space="0" w:color="auto"/>
        <w:left w:val="none" w:sz="0" w:space="0" w:color="auto"/>
        <w:bottom w:val="none" w:sz="0" w:space="0" w:color="auto"/>
        <w:right w:val="none" w:sz="0" w:space="0" w:color="auto"/>
      </w:divBdr>
      <w:divsChild>
        <w:div w:id="1206333904">
          <w:marLeft w:val="0"/>
          <w:marRight w:val="0"/>
          <w:marTop w:val="0"/>
          <w:marBottom w:val="0"/>
          <w:divBdr>
            <w:top w:val="single" w:sz="4" w:space="6" w:color="E5E5E5"/>
            <w:left w:val="none" w:sz="0" w:space="0" w:color="auto"/>
            <w:bottom w:val="none" w:sz="0" w:space="0" w:color="auto"/>
            <w:right w:val="none" w:sz="0" w:space="0" w:color="auto"/>
          </w:divBdr>
        </w:div>
        <w:div w:id="2101565696">
          <w:marLeft w:val="0"/>
          <w:marRight w:val="0"/>
          <w:marTop w:val="0"/>
          <w:marBottom w:val="0"/>
          <w:divBdr>
            <w:top w:val="none" w:sz="0" w:space="0" w:color="auto"/>
            <w:left w:val="none" w:sz="0" w:space="0" w:color="auto"/>
            <w:bottom w:val="none" w:sz="0" w:space="0" w:color="auto"/>
            <w:right w:val="none" w:sz="0" w:space="0" w:color="auto"/>
          </w:divBdr>
          <w:divsChild>
            <w:div w:id="1151168099">
              <w:marLeft w:val="0"/>
              <w:marRight w:val="0"/>
              <w:marTop w:val="0"/>
              <w:marBottom w:val="0"/>
              <w:divBdr>
                <w:top w:val="none" w:sz="0" w:space="0" w:color="auto"/>
                <w:left w:val="none" w:sz="0" w:space="0" w:color="auto"/>
                <w:bottom w:val="none" w:sz="0" w:space="0" w:color="auto"/>
                <w:right w:val="none" w:sz="0" w:space="0" w:color="auto"/>
              </w:divBdr>
              <w:divsChild>
                <w:div w:id="669064189">
                  <w:marLeft w:val="0"/>
                  <w:marRight w:val="0"/>
                  <w:marTop w:val="0"/>
                  <w:marBottom w:val="0"/>
                  <w:divBdr>
                    <w:top w:val="none" w:sz="0" w:space="0" w:color="auto"/>
                    <w:left w:val="none" w:sz="0" w:space="0" w:color="auto"/>
                    <w:bottom w:val="none" w:sz="0" w:space="0" w:color="auto"/>
                    <w:right w:val="none" w:sz="0" w:space="0" w:color="auto"/>
                  </w:divBdr>
                  <w:divsChild>
                    <w:div w:id="5476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1</Pages>
  <Words>3735</Words>
  <Characters>21294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Sharma</dc:creator>
  <cp:lastModifiedBy>Jd Sharma</cp:lastModifiedBy>
  <cp:revision>13</cp:revision>
  <dcterms:created xsi:type="dcterms:W3CDTF">2019-08-14T12:44:00Z</dcterms:created>
  <dcterms:modified xsi:type="dcterms:W3CDTF">2019-08-16T05:04:00Z</dcterms:modified>
</cp:coreProperties>
</file>